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2BB1A" w14:textId="77777777" w:rsidR="00E54245" w:rsidRPr="000707C7" w:rsidRDefault="00E54245" w:rsidP="00621722">
      <w:bookmarkStart w:id="0" w:name="_Toc436298474"/>
    </w:p>
    <w:p w14:paraId="436D6E71" w14:textId="4316F4ED" w:rsidR="003829FB" w:rsidRPr="00DA66B3" w:rsidRDefault="00CD0A61" w:rsidP="00621722">
      <w:pPr>
        <w:pStyle w:val="Titel"/>
      </w:pPr>
      <w:del w:id="1" w:author="Vos, R.A." w:date="2017-03-22T14:32:00Z">
        <w:r w:rsidDel="00B12144">
          <w:delText>Providing</w:delText>
        </w:r>
        <w:r w:rsidR="00F61D0E" w:rsidRPr="004357FD" w:rsidDel="00B12144">
          <w:delText xml:space="preserve"> a time scale</w:delText>
        </w:r>
      </w:del>
      <w:proofErr w:type="spellStart"/>
      <w:ins w:id="2" w:author="Vos, R.A." w:date="2017-03-22T18:22:00Z">
        <w:r w:rsidR="009F79CB">
          <w:t>Mycorrhizal</w:t>
        </w:r>
        <w:proofErr w:type="spellEnd"/>
        <w:r w:rsidR="009F79CB">
          <w:t xml:space="preserve"> symbiosis with </w:t>
        </w:r>
      </w:ins>
      <w:proofErr w:type="spellStart"/>
      <w:ins w:id="3" w:author="Vos, R.A." w:date="2017-03-22T18:23:00Z">
        <w:r w:rsidR="009F79CB" w:rsidRPr="005153BF">
          <w:t>Mucoromycotina</w:t>
        </w:r>
        <w:proofErr w:type="spellEnd"/>
        <w:r w:rsidR="009F79CB">
          <w:t xml:space="preserve"> facilitated the </w:t>
        </w:r>
        <w:proofErr w:type="spellStart"/>
        <w:r w:rsidR="009F79CB">
          <w:t>terrestrialization</w:t>
        </w:r>
        <w:proofErr w:type="spellEnd"/>
        <w:r w:rsidR="009F79CB">
          <w:t xml:space="preserve"> of land plants</w:t>
        </w:r>
      </w:ins>
      <w:del w:id="4" w:author="Vos, R.A." w:date="2017-03-22T18:22:00Z">
        <w:r w:rsidR="00F61D0E" w:rsidRPr="004357FD" w:rsidDel="009F79CB">
          <w:delText xml:space="preserve"> for the e</w:delText>
        </w:r>
        <w:r w:rsidR="00A80054" w:rsidRPr="004357FD" w:rsidDel="009F79CB">
          <w:delText>volution of m</w:delText>
        </w:r>
        <w:r w:rsidR="00FD17C3" w:rsidRPr="004357FD" w:rsidDel="009F79CB">
          <w:delText>ycorrhizal</w:delText>
        </w:r>
        <w:r w:rsidR="00A80054" w:rsidRPr="004357FD" w:rsidDel="009F79CB">
          <w:delText xml:space="preserve"> </w:delText>
        </w:r>
        <w:r w:rsidR="00A80054" w:rsidRPr="00DA66B3" w:rsidDel="009F79CB">
          <w:delText>associations</w:delText>
        </w:r>
        <w:bookmarkEnd w:id="0"/>
        <w:r w:rsidRPr="00DA66B3" w:rsidDel="009F79CB">
          <w:delText xml:space="preserve"> </w:delText>
        </w:r>
      </w:del>
    </w:p>
    <w:p w14:paraId="07DF06D9" w14:textId="77777777" w:rsidR="003E55AA" w:rsidRDefault="003E55AA" w:rsidP="00621722">
      <w:pPr>
        <w:pStyle w:val="Kop1"/>
      </w:pPr>
    </w:p>
    <w:p w14:paraId="1BF2BBCB" w14:textId="3124897C" w:rsidR="00E54245" w:rsidRPr="00DA66B3" w:rsidRDefault="00E54245" w:rsidP="00621722">
      <w:pPr>
        <w:pStyle w:val="Kop1"/>
      </w:pPr>
      <w:r w:rsidRPr="00DA66B3">
        <w:t>Authors</w:t>
      </w:r>
    </w:p>
    <w:p w14:paraId="6DCF6042" w14:textId="6DC93B61" w:rsidR="004D4459" w:rsidRPr="00AF15A5" w:rsidRDefault="005C26A0" w:rsidP="004C2090">
      <w:pPr>
        <w:pStyle w:val="Abstract"/>
        <w:rPr>
          <w:b w:val="0"/>
        </w:rPr>
      </w:pPr>
      <w:proofErr w:type="spellStart"/>
      <w:r w:rsidRPr="00AF15A5">
        <w:rPr>
          <w:b w:val="0"/>
        </w:rPr>
        <w:t>F</w:t>
      </w:r>
      <w:r w:rsidR="00AE67E3" w:rsidRPr="00AF15A5">
        <w:rPr>
          <w:b w:val="0"/>
        </w:rPr>
        <w:t>rida</w:t>
      </w:r>
      <w:proofErr w:type="spellEnd"/>
      <w:r w:rsidR="00AE67E3" w:rsidRPr="00AF15A5">
        <w:rPr>
          <w:b w:val="0"/>
        </w:rPr>
        <w:t xml:space="preserve"> A. A. Feijen</w:t>
      </w:r>
      <w:r w:rsidR="00077634" w:rsidRPr="00077634">
        <w:rPr>
          <w:b w:val="0"/>
          <w:vertAlign w:val="superscript"/>
        </w:rPr>
        <w:t>1</w:t>
      </w:r>
      <w:proofErr w:type="gramStart"/>
      <w:r w:rsidR="00077634">
        <w:rPr>
          <w:b w:val="0"/>
          <w:vertAlign w:val="superscript"/>
        </w:rPr>
        <w:t>,</w:t>
      </w:r>
      <w:r w:rsidR="00077634" w:rsidRPr="00077634">
        <w:rPr>
          <w:b w:val="0"/>
          <w:vertAlign w:val="superscript"/>
        </w:rPr>
        <w:t>2</w:t>
      </w:r>
      <w:proofErr w:type="gramEnd"/>
      <w:r w:rsidR="008247B8">
        <w:rPr>
          <w:b w:val="0"/>
        </w:rPr>
        <w:t xml:space="preserve">, Rutger </w:t>
      </w:r>
      <w:ins w:id="5" w:author="Vos, R.A." w:date="2017-03-22T14:30:00Z">
        <w:r w:rsidR="00B12144">
          <w:rPr>
            <w:b w:val="0"/>
          </w:rPr>
          <w:t xml:space="preserve">A. </w:t>
        </w:r>
      </w:ins>
      <w:r w:rsidR="008247B8">
        <w:rPr>
          <w:b w:val="0"/>
        </w:rPr>
        <w:t>Vos</w:t>
      </w:r>
      <w:r w:rsidR="00077634">
        <w:rPr>
          <w:b w:val="0"/>
          <w:vertAlign w:val="superscript"/>
        </w:rPr>
        <w:t>3,4</w:t>
      </w:r>
      <w:r w:rsidR="008247B8">
        <w:rPr>
          <w:b w:val="0"/>
        </w:rPr>
        <w:t xml:space="preserve"> </w:t>
      </w:r>
      <w:r w:rsidR="00AE67E3" w:rsidRPr="00AF15A5">
        <w:rPr>
          <w:b w:val="0"/>
        </w:rPr>
        <w:t>&amp; Vincent S. F. T. Merckx</w:t>
      </w:r>
      <w:r w:rsidR="00077634">
        <w:rPr>
          <w:b w:val="0"/>
          <w:vertAlign w:val="superscript"/>
        </w:rPr>
        <w:t>3,</w:t>
      </w:r>
      <w:ins w:id="6" w:author="Vos, R.A." w:date="2017-03-22T14:31:00Z">
        <w:r w:rsidR="00B12144">
          <w:rPr>
            <w:b w:val="0"/>
            <w:vertAlign w:val="superscript"/>
          </w:rPr>
          <w:t>5</w:t>
        </w:r>
      </w:ins>
      <w:del w:id="7" w:author="Vos, R.A." w:date="2017-03-22T14:31:00Z">
        <w:r w:rsidR="00077634" w:rsidDel="00B12144">
          <w:rPr>
            <w:b w:val="0"/>
            <w:vertAlign w:val="superscript"/>
          </w:rPr>
          <w:delText>4</w:delText>
        </w:r>
      </w:del>
      <w:r w:rsidR="00077634" w:rsidRPr="00077634">
        <w:rPr>
          <w:b w:val="0"/>
        </w:rPr>
        <w:t>*</w:t>
      </w:r>
    </w:p>
    <w:p w14:paraId="35E0B07A" w14:textId="77777777" w:rsidR="003E55AA" w:rsidRDefault="003E55AA" w:rsidP="00D96065"/>
    <w:p w14:paraId="4A1B2AFE" w14:textId="61BB3023" w:rsidR="00E54245" w:rsidRDefault="00E54245" w:rsidP="00621722">
      <w:pPr>
        <w:pStyle w:val="Kop1"/>
      </w:pPr>
      <w:r w:rsidRPr="00735E36">
        <w:t>Affiliations</w:t>
      </w:r>
    </w:p>
    <w:p w14:paraId="588787AC" w14:textId="79EF5E16" w:rsidR="00077634" w:rsidRPr="00077634" w:rsidRDefault="00686F19" w:rsidP="00686F19">
      <w:r w:rsidRPr="00686F19">
        <w:rPr>
          <w:vertAlign w:val="superscript"/>
        </w:rPr>
        <w:t>1</w:t>
      </w:r>
      <w:r>
        <w:t xml:space="preserve">Department of Aquatic Ecology, </w:t>
      </w:r>
      <w:proofErr w:type="spellStart"/>
      <w:r>
        <w:t>Eawag</w:t>
      </w:r>
      <w:proofErr w:type="spellEnd"/>
      <w:r>
        <w:t xml:space="preserve">: Swiss Federal Institute of Aquatic Science and Technology </w:t>
      </w:r>
      <w:proofErr w:type="spellStart"/>
      <w:r>
        <w:t>Dübendorf</w:t>
      </w:r>
      <w:proofErr w:type="spellEnd"/>
      <w:r>
        <w:t xml:space="preserve">, Switzerland, </w:t>
      </w:r>
      <w:r>
        <w:rPr>
          <w:vertAlign w:val="superscript"/>
        </w:rPr>
        <w:t>2</w:t>
      </w:r>
      <w:r>
        <w:t xml:space="preserve">Department of Environmental Systems Science, ETH-Zürich, </w:t>
      </w:r>
      <w:proofErr w:type="spellStart"/>
      <w:r>
        <w:t>Universitatstrasse</w:t>
      </w:r>
      <w:proofErr w:type="spellEnd"/>
      <w:r>
        <w:t xml:space="preserve"> 16, 8092 Zürich Switzerland</w:t>
      </w:r>
    </w:p>
    <w:p w14:paraId="6E19BD92" w14:textId="0E999D99" w:rsidR="00E54245" w:rsidRDefault="00686F19" w:rsidP="004C2090">
      <w:pPr>
        <w:pStyle w:val="Abstract"/>
        <w:rPr>
          <w:ins w:id="8" w:author="Vos, R.A." w:date="2017-03-22T14:31:00Z"/>
          <w:b w:val="0"/>
        </w:rPr>
      </w:pPr>
      <w:r>
        <w:rPr>
          <w:b w:val="0"/>
          <w:vertAlign w:val="superscript"/>
        </w:rPr>
        <w:t>3</w:t>
      </w:r>
      <w:r w:rsidR="00E54245" w:rsidRPr="00D74CFD">
        <w:rPr>
          <w:b w:val="0"/>
        </w:rPr>
        <w:t xml:space="preserve">Naturalis Biodiversity </w:t>
      </w:r>
      <w:proofErr w:type="spellStart"/>
      <w:r w:rsidR="00E54245" w:rsidRPr="00D74CFD">
        <w:rPr>
          <w:b w:val="0"/>
        </w:rPr>
        <w:t>Center</w:t>
      </w:r>
      <w:proofErr w:type="spellEnd"/>
      <w:r w:rsidR="00E54245" w:rsidRPr="00D74CFD">
        <w:rPr>
          <w:b w:val="0"/>
        </w:rPr>
        <w:t xml:space="preserve">, </w:t>
      </w:r>
      <w:del w:id="9" w:author="Vos, R.A." w:date="2017-03-22T14:34:00Z">
        <w:r w:rsidR="00E54245" w:rsidRPr="00D74CFD" w:rsidDel="00B12144">
          <w:rPr>
            <w:b w:val="0"/>
          </w:rPr>
          <w:delText>Darwinweg 2</w:delText>
        </w:r>
      </w:del>
      <w:proofErr w:type="spellStart"/>
      <w:ins w:id="10" w:author="Vos, R.A." w:date="2017-03-22T14:34:00Z">
        <w:r w:rsidR="00B12144">
          <w:rPr>
            <w:b w:val="0"/>
          </w:rPr>
          <w:t>Vondellaan</w:t>
        </w:r>
        <w:proofErr w:type="spellEnd"/>
        <w:r w:rsidR="00B12144">
          <w:rPr>
            <w:b w:val="0"/>
          </w:rPr>
          <w:t xml:space="preserve"> 55</w:t>
        </w:r>
      </w:ins>
      <w:r w:rsidR="00E54245" w:rsidRPr="00D74CFD">
        <w:rPr>
          <w:b w:val="0"/>
        </w:rPr>
        <w:t>, 233</w:t>
      </w:r>
      <w:ins w:id="11" w:author="Vos, R.A." w:date="2017-03-22T14:34:00Z">
        <w:r w:rsidR="00B12144">
          <w:rPr>
            <w:b w:val="0"/>
          </w:rPr>
          <w:t>2</w:t>
        </w:r>
      </w:ins>
      <w:del w:id="12" w:author="Vos, R.A." w:date="2017-03-22T14:34:00Z">
        <w:r w:rsidR="00E54245" w:rsidRPr="00D74CFD" w:rsidDel="00B12144">
          <w:rPr>
            <w:b w:val="0"/>
          </w:rPr>
          <w:delText>3</w:delText>
        </w:r>
      </w:del>
      <w:r w:rsidR="00E54245" w:rsidRPr="00D74CFD">
        <w:rPr>
          <w:b w:val="0"/>
        </w:rPr>
        <w:t xml:space="preserve"> </w:t>
      </w:r>
      <w:del w:id="13" w:author="Vos, R.A." w:date="2017-03-22T14:34:00Z">
        <w:r w:rsidR="00E54245" w:rsidRPr="00D74CFD" w:rsidDel="00B12144">
          <w:rPr>
            <w:b w:val="0"/>
          </w:rPr>
          <w:delText xml:space="preserve">CR </w:delText>
        </w:r>
      </w:del>
      <w:ins w:id="14" w:author="Vos, R.A." w:date="2017-03-22T14:34:00Z">
        <w:r w:rsidR="00B12144">
          <w:rPr>
            <w:b w:val="0"/>
          </w:rPr>
          <w:t>AA</w:t>
        </w:r>
        <w:r w:rsidR="00B12144" w:rsidRPr="00D74CFD">
          <w:rPr>
            <w:b w:val="0"/>
          </w:rPr>
          <w:t xml:space="preserve"> </w:t>
        </w:r>
      </w:ins>
      <w:r w:rsidR="00E54245" w:rsidRPr="00D74CFD">
        <w:rPr>
          <w:b w:val="0"/>
        </w:rPr>
        <w:t>Leiden, The</w:t>
      </w:r>
      <w:r w:rsidR="00F61D0E" w:rsidRPr="00D74CFD">
        <w:rPr>
          <w:b w:val="0"/>
        </w:rPr>
        <w:t xml:space="preserve"> </w:t>
      </w:r>
      <w:r w:rsidR="00E54245" w:rsidRPr="00D74CFD">
        <w:rPr>
          <w:b w:val="0"/>
        </w:rPr>
        <w:t xml:space="preserve">Netherlands. </w:t>
      </w:r>
    </w:p>
    <w:p w14:paraId="5BF7E8A1" w14:textId="5E86E70D" w:rsidR="00B12144" w:rsidRPr="00D74CFD" w:rsidRDefault="00B12144" w:rsidP="004C2090">
      <w:pPr>
        <w:pStyle w:val="Abstract"/>
        <w:rPr>
          <w:b w:val="0"/>
        </w:rPr>
      </w:pPr>
      <w:ins w:id="15" w:author="Vos, R.A." w:date="2017-03-22T14:31:00Z">
        <w:r w:rsidRPr="00B12144">
          <w:rPr>
            <w:b w:val="0"/>
            <w:vertAlign w:val="superscript"/>
            <w:rPrChange w:id="16" w:author="Vos, R.A." w:date="2017-03-22T14:32:00Z">
              <w:rPr>
                <w:b w:val="0"/>
              </w:rPr>
            </w:rPrChange>
          </w:rPr>
          <w:t>4</w:t>
        </w:r>
        <w:r>
          <w:rPr>
            <w:b w:val="0"/>
          </w:rPr>
          <w:t xml:space="preserve">Institute for Biodiversity and Ecosystem Dynamics, </w:t>
        </w:r>
      </w:ins>
      <w:ins w:id="17" w:author="Vos, R.A." w:date="2017-03-22T14:33:00Z">
        <w:r>
          <w:rPr>
            <w:b w:val="0"/>
          </w:rPr>
          <w:t>University of Amsterdam, Science Park 904, 1098 XH Amsterdam, The Netherlands</w:t>
        </w:r>
      </w:ins>
    </w:p>
    <w:p w14:paraId="676800C7" w14:textId="17F359D0" w:rsidR="00E54245" w:rsidRPr="00D74CFD" w:rsidRDefault="00B12144" w:rsidP="004C2090">
      <w:pPr>
        <w:pStyle w:val="Abstract"/>
        <w:rPr>
          <w:b w:val="0"/>
        </w:rPr>
      </w:pPr>
      <w:ins w:id="18" w:author="Vos, R.A." w:date="2017-03-22T14:31:00Z">
        <w:r>
          <w:rPr>
            <w:b w:val="0"/>
            <w:vertAlign w:val="superscript"/>
          </w:rPr>
          <w:t>5</w:t>
        </w:r>
      </w:ins>
      <w:del w:id="19" w:author="Vos, R.A." w:date="2017-03-22T14:31:00Z">
        <w:r w:rsidR="00686F19" w:rsidDel="00B12144">
          <w:rPr>
            <w:b w:val="0"/>
            <w:vertAlign w:val="superscript"/>
          </w:rPr>
          <w:delText>4</w:delText>
        </w:r>
      </w:del>
      <w:r w:rsidR="00E54245" w:rsidRPr="00D74CFD">
        <w:rPr>
          <w:b w:val="0"/>
        </w:rPr>
        <w:t xml:space="preserve">Institute of Biology Leiden, Leiden University, </w:t>
      </w:r>
      <w:proofErr w:type="spellStart"/>
      <w:r w:rsidR="00E54245" w:rsidRPr="00D74CFD">
        <w:rPr>
          <w:b w:val="0"/>
        </w:rPr>
        <w:t>Sylviusweg</w:t>
      </w:r>
      <w:proofErr w:type="spellEnd"/>
      <w:r w:rsidR="00E54245" w:rsidRPr="00D74CFD">
        <w:rPr>
          <w:b w:val="0"/>
        </w:rPr>
        <w:t xml:space="preserve"> 72, 2333 BE Leiden, The Netherlands. </w:t>
      </w:r>
    </w:p>
    <w:p w14:paraId="0F4D40B9" w14:textId="37901CB1" w:rsidR="00E54245" w:rsidRPr="00D74CFD" w:rsidRDefault="00D92212" w:rsidP="004C2090">
      <w:pPr>
        <w:pStyle w:val="Abstract"/>
        <w:rPr>
          <w:b w:val="0"/>
        </w:rPr>
      </w:pPr>
      <w:r w:rsidRPr="00D74CFD">
        <w:rPr>
          <w:b w:val="0"/>
        </w:rPr>
        <w:t>*</w:t>
      </w:r>
      <w:r w:rsidR="00E54245" w:rsidRPr="00D74CFD">
        <w:rPr>
          <w:b w:val="0"/>
        </w:rPr>
        <w:t xml:space="preserve">Corresponding author. E-mail: </w:t>
      </w:r>
    </w:p>
    <w:p w14:paraId="2F6BD072" w14:textId="77777777" w:rsidR="00A24DC5" w:rsidRDefault="00A24DC5" w:rsidP="00D96065">
      <w:bookmarkStart w:id="20" w:name="_Toc436298475"/>
    </w:p>
    <w:p w14:paraId="5832C9AE" w14:textId="0C149D17" w:rsidR="00203384" w:rsidRPr="003E55AA" w:rsidRDefault="00203384" w:rsidP="00621722">
      <w:pPr>
        <w:pStyle w:val="Kop1"/>
      </w:pPr>
      <w:r w:rsidRPr="00CB4727">
        <w:t>Abstract</w:t>
      </w:r>
      <w:bookmarkEnd w:id="20"/>
    </w:p>
    <w:p w14:paraId="51BBA4E6" w14:textId="15E4D8CE" w:rsidR="00593705" w:rsidRDefault="009B243B" w:rsidP="004C2090">
      <w:pPr>
        <w:pStyle w:val="Abstract"/>
      </w:pPr>
      <w:r w:rsidRPr="0039414C">
        <w:t xml:space="preserve">The </w:t>
      </w:r>
      <w:proofErr w:type="spellStart"/>
      <w:r w:rsidRPr="0039414C">
        <w:t>mycorrhizal</w:t>
      </w:r>
      <w:proofErr w:type="spellEnd"/>
      <w:r w:rsidRPr="0039414C">
        <w:t xml:space="preserve"> symbiosis between soil fungi and land plants is one of the most widespread and ecologically important mutualisms on earth. It has long been hypothesized that the </w:t>
      </w:r>
      <w:proofErr w:type="spellStart"/>
      <w:ins w:id="21" w:author="Vos, R.A." w:date="2017-03-22T14:50:00Z">
        <w:r w:rsidR="004A2B1F" w:rsidRPr="0039414C">
          <w:t>Glomeromycota</w:t>
        </w:r>
        <w:proofErr w:type="spellEnd"/>
        <w:r w:rsidR="004A2B1F">
          <w:t>, the</w:t>
        </w:r>
        <w:r w:rsidR="004A2B1F" w:rsidRPr="0039414C">
          <w:t xml:space="preserve"> </w:t>
        </w:r>
      </w:ins>
      <w:proofErr w:type="spellStart"/>
      <w:r w:rsidRPr="0039414C">
        <w:t>mycorrhizal</w:t>
      </w:r>
      <w:proofErr w:type="spellEnd"/>
      <w:r w:rsidRPr="0039414C">
        <w:t xml:space="preserve"> </w:t>
      </w:r>
      <w:proofErr w:type="spellStart"/>
      <w:r w:rsidRPr="0039414C">
        <w:t>symbionts</w:t>
      </w:r>
      <w:proofErr w:type="spellEnd"/>
      <w:r w:rsidRPr="0039414C">
        <w:t xml:space="preserve"> of the majority of plants, </w:t>
      </w:r>
      <w:del w:id="22" w:author="Vos, R.A." w:date="2017-03-22T14:50:00Z">
        <w:r w:rsidRPr="0039414C" w:rsidDel="004A2B1F">
          <w:delText xml:space="preserve">the Glomeromycota, </w:delText>
        </w:r>
      </w:del>
      <w:r w:rsidRPr="0039414C">
        <w:t xml:space="preserve">facilitated colonization of the terrestrial environment by plants in the Ordovician. This view was recently challenged by the discovery of </w:t>
      </w:r>
      <w:proofErr w:type="spellStart"/>
      <w:r w:rsidRPr="0039414C">
        <w:t>mycorrhizal</w:t>
      </w:r>
      <w:proofErr w:type="spellEnd"/>
      <w:r w:rsidRPr="0039414C">
        <w:t xml:space="preserve"> associations with </w:t>
      </w:r>
      <w:proofErr w:type="spellStart"/>
      <w:r w:rsidR="00744CA9" w:rsidRPr="005153BF">
        <w:t>Mucoromycotina</w:t>
      </w:r>
      <w:proofErr w:type="spellEnd"/>
      <w:r w:rsidR="00744CA9" w:rsidRPr="005153BF">
        <w:t xml:space="preserve"> in several </w:t>
      </w:r>
      <w:r w:rsidR="00744CA9">
        <w:t>early diverging</w:t>
      </w:r>
      <w:r w:rsidR="00744CA9" w:rsidRPr="005153BF">
        <w:t xml:space="preserve"> lineages of </w:t>
      </w:r>
      <w:r w:rsidR="00744CA9">
        <w:t>land plants</w:t>
      </w:r>
      <w:r w:rsidRPr="0039414C">
        <w:t xml:space="preserve">, suggesting involvement of these fungi in the </w:t>
      </w:r>
      <w:proofErr w:type="spellStart"/>
      <w:r w:rsidRPr="0039414C">
        <w:t>terrestrialization</w:t>
      </w:r>
      <w:proofErr w:type="spellEnd"/>
      <w:r w:rsidRPr="0039414C">
        <w:t xml:space="preserve"> process.</w:t>
      </w:r>
      <w:r w:rsidR="00744CA9" w:rsidRPr="00744CA9">
        <w:t xml:space="preserve"> </w:t>
      </w:r>
      <w:ins w:id="23" w:author="Vos, R.A." w:date="2017-03-22T14:42:00Z">
        <w:r w:rsidR="00C1132D">
          <w:t xml:space="preserve">However, </w:t>
        </w:r>
      </w:ins>
      <w:ins w:id="24" w:author="Vos, R.A." w:date="2017-03-22T14:45:00Z">
        <w:r w:rsidR="00C1132D">
          <w:t>competing</w:t>
        </w:r>
      </w:ins>
      <w:ins w:id="25" w:author="Vos, R.A." w:date="2017-03-22T14:49:00Z">
        <w:r w:rsidR="004A2B1F">
          <w:t>,</w:t>
        </w:r>
      </w:ins>
      <w:ins w:id="26" w:author="Vos, R.A." w:date="2017-03-22T14:47:00Z">
        <w:r w:rsidR="004A2B1F">
          <w:t xml:space="preserve"> plausible</w:t>
        </w:r>
      </w:ins>
      <w:ins w:id="27" w:author="Vos, R.A." w:date="2017-03-22T14:45:00Z">
        <w:r w:rsidR="00C1132D">
          <w:t xml:space="preserve"> hypotheses</w:t>
        </w:r>
        <w:r w:rsidR="004A2B1F">
          <w:t xml:space="preserve"> for the order of divergence of the land plants</w:t>
        </w:r>
      </w:ins>
      <w:ins w:id="28" w:author="Vos, R.A." w:date="2017-03-22T14:47:00Z">
        <w:r w:rsidR="004A2B1F">
          <w:t xml:space="preserve"> result in different</w:t>
        </w:r>
      </w:ins>
      <w:ins w:id="29" w:author="Vos, R.A." w:date="2017-03-22T14:49:00Z">
        <w:r w:rsidR="004A2B1F">
          <w:t xml:space="preserve"> reconstructed</w:t>
        </w:r>
      </w:ins>
      <w:ins w:id="30" w:author="Vos, R.A." w:date="2017-03-22T14:47:00Z">
        <w:r w:rsidR="004A2B1F">
          <w:t xml:space="preserve"> </w:t>
        </w:r>
      </w:ins>
      <w:ins w:id="31" w:author="Vos, R.A." w:date="2017-03-22T17:27:00Z">
        <w:r w:rsidR="007A6D23">
          <w:t>scenarios for the build up of</w:t>
        </w:r>
      </w:ins>
      <w:ins w:id="32" w:author="Vos, R.A." w:date="2017-03-22T17:23:00Z">
        <w:r w:rsidR="00802D8E">
          <w:t xml:space="preserve"> </w:t>
        </w:r>
      </w:ins>
      <w:ins w:id="33" w:author="Vos, R.A." w:date="2017-03-22T14:51:00Z">
        <w:r w:rsidR="004A2B1F">
          <w:t>reperto</w:t>
        </w:r>
        <w:r w:rsidR="00802D8E">
          <w:t>ire</w:t>
        </w:r>
      </w:ins>
      <w:ins w:id="34" w:author="Vos, R.A." w:date="2017-03-22T17:24:00Z">
        <w:r w:rsidR="00802D8E">
          <w:t>s</w:t>
        </w:r>
      </w:ins>
      <w:ins w:id="35" w:author="Vos, R.A." w:date="2017-03-22T14:51:00Z">
        <w:r w:rsidR="004A2B1F">
          <w:t xml:space="preserve"> of </w:t>
        </w:r>
        <w:proofErr w:type="spellStart"/>
        <w:r w:rsidR="004A2B1F">
          <w:t>mycorrhizal</w:t>
        </w:r>
        <w:proofErr w:type="spellEnd"/>
        <w:r w:rsidR="004A2B1F">
          <w:t xml:space="preserve"> </w:t>
        </w:r>
      </w:ins>
      <w:ins w:id="36" w:author="Vos, R.A." w:date="2017-03-22T17:54:00Z">
        <w:r w:rsidR="001A6864" w:rsidRPr="0039414C">
          <w:t>symbiosis</w:t>
        </w:r>
      </w:ins>
      <w:ins w:id="37" w:author="Vos, R.A." w:date="2017-03-22T14:51:00Z">
        <w:r w:rsidR="004A2B1F">
          <w:t>.</w:t>
        </w:r>
      </w:ins>
      <w:ins w:id="38" w:author="Vos, R.A." w:date="2017-03-22T14:43:00Z">
        <w:r w:rsidR="00C1132D">
          <w:t xml:space="preserve"> </w:t>
        </w:r>
      </w:ins>
      <w:ins w:id="39" w:author="Vos, R.A." w:date="2017-03-22T17:29:00Z">
        <w:r w:rsidR="007A6D23" w:rsidRPr="005153BF">
          <w:t xml:space="preserve">Utilizing a </w:t>
        </w:r>
        <w:r w:rsidR="007A6D23">
          <w:t xml:space="preserve">large species-level database of </w:t>
        </w:r>
        <w:proofErr w:type="spellStart"/>
        <w:r w:rsidR="007A6D23">
          <w:t>mycorrhizal</w:t>
        </w:r>
        <w:proofErr w:type="spellEnd"/>
        <w:r w:rsidR="007A6D23">
          <w:t xml:space="preserve"> associations and a Bayesian</w:t>
        </w:r>
        <w:r w:rsidR="007A6D23" w:rsidRPr="005153BF">
          <w:t xml:space="preserve"> </w:t>
        </w:r>
        <w:r w:rsidR="007A6D23">
          <w:t>approach</w:t>
        </w:r>
        <w:r w:rsidR="007A6D23" w:rsidRPr="005153BF">
          <w:t xml:space="preserve"> </w:t>
        </w:r>
        <w:r w:rsidR="007A6D23">
          <w:t>to</w:t>
        </w:r>
        <w:r w:rsidR="007A6D23" w:rsidRPr="005153BF">
          <w:t xml:space="preserve"> </w:t>
        </w:r>
        <w:r w:rsidR="007A6D23">
          <w:t xml:space="preserve">state transition dynamics we </w:t>
        </w:r>
      </w:ins>
      <w:ins w:id="40" w:author="Vos, R.A." w:date="2017-03-22T14:55:00Z">
        <w:r w:rsidR="007A6D23">
          <w:t>h</w:t>
        </w:r>
        <w:r w:rsidR="00476C8B">
          <w:t xml:space="preserve">ere show that </w:t>
        </w:r>
      </w:ins>
      <w:ins w:id="41" w:author="Vos, R.A." w:date="2017-03-22T15:02:00Z">
        <w:r w:rsidR="00476C8B">
          <w:t xml:space="preserve">the </w:t>
        </w:r>
      </w:ins>
      <w:ins w:id="42" w:author="Vos, R.A." w:date="2017-03-22T17:36:00Z">
        <w:r w:rsidR="007A6D23">
          <w:t>recruitment</w:t>
        </w:r>
      </w:ins>
      <w:ins w:id="43" w:author="Vos, R.A." w:date="2017-03-22T15:02:00Z">
        <w:r w:rsidR="00476C8B">
          <w:t xml:space="preserve"> of</w:t>
        </w:r>
      </w:ins>
      <w:ins w:id="44" w:author="Vos, R.A." w:date="2017-03-22T14:58:00Z">
        <w:r w:rsidR="00476C8B">
          <w:t xml:space="preserve"> </w:t>
        </w:r>
      </w:ins>
      <w:proofErr w:type="spellStart"/>
      <w:ins w:id="45" w:author="Vos, R.A." w:date="2017-03-22T14:57:00Z">
        <w:r w:rsidR="00476C8B" w:rsidRPr="005153BF">
          <w:t>Mucoromycotina</w:t>
        </w:r>
      </w:ins>
      <w:proofErr w:type="spellEnd"/>
      <w:ins w:id="46" w:author="Vos, R.A." w:date="2017-03-22T14:59:00Z">
        <w:r w:rsidR="00476C8B">
          <w:t xml:space="preserve"> </w:t>
        </w:r>
      </w:ins>
      <w:ins w:id="47" w:author="Vos, R.A." w:date="2017-03-22T15:05:00Z">
        <w:r w:rsidR="00476C8B">
          <w:t xml:space="preserve">is the </w:t>
        </w:r>
      </w:ins>
      <w:ins w:id="48" w:author="Vos, R.A." w:date="2017-03-22T17:21:00Z">
        <w:r w:rsidR="00802D8E">
          <w:t xml:space="preserve">primary transition from </w:t>
        </w:r>
      </w:ins>
      <w:ins w:id="49" w:author="Vos, R.A." w:date="2017-03-22T17:22:00Z">
        <w:r w:rsidR="00802D8E">
          <w:t xml:space="preserve">the initial state </w:t>
        </w:r>
      </w:ins>
      <w:ins w:id="50" w:author="Vos, R.A." w:date="2017-03-22T17:23:00Z">
        <w:r w:rsidR="00802D8E">
          <w:t>of</w:t>
        </w:r>
      </w:ins>
      <w:ins w:id="51" w:author="Vos, R.A." w:date="2017-03-22T17:22:00Z">
        <w:r w:rsidR="00802D8E">
          <w:t xml:space="preserve"> no </w:t>
        </w:r>
        <w:proofErr w:type="spellStart"/>
        <w:r w:rsidR="00802D8E">
          <w:t>mycorrhizal</w:t>
        </w:r>
        <w:proofErr w:type="spellEnd"/>
        <w:r w:rsidR="00802D8E">
          <w:t xml:space="preserve"> association.</w:t>
        </w:r>
      </w:ins>
      <w:del w:id="52" w:author="Vos, R.A." w:date="2017-03-22T17:29:00Z">
        <w:r w:rsidR="00744CA9" w:rsidRPr="005153BF" w:rsidDel="007A6D23">
          <w:delText xml:space="preserve">Utilizing a </w:delText>
        </w:r>
        <w:r w:rsidR="00744CA9" w:rsidDel="007A6D23">
          <w:delText xml:space="preserve">large species-level database of mycorrhizal associations and a </w:delText>
        </w:r>
      </w:del>
      <w:del w:id="53" w:author="Vos, R.A." w:date="2017-03-22T14:38:00Z">
        <w:r w:rsidR="00744CA9" w:rsidRPr="005153BF" w:rsidDel="00C1132D">
          <w:delText>maximum likelihood</w:delText>
        </w:r>
      </w:del>
      <w:del w:id="54" w:author="Vos, R.A." w:date="2017-03-22T17:29:00Z">
        <w:r w:rsidR="00744CA9" w:rsidRPr="005153BF" w:rsidDel="007A6D23">
          <w:delText xml:space="preserve"> </w:delText>
        </w:r>
      </w:del>
      <w:del w:id="55" w:author="Vos, R.A." w:date="2017-03-22T14:38:00Z">
        <w:r w:rsidR="00744CA9" w:rsidRPr="005153BF" w:rsidDel="00C1132D">
          <w:delText xml:space="preserve">model for </w:delText>
        </w:r>
        <w:r w:rsidR="00744CA9" w:rsidDel="00C1132D">
          <w:delText xml:space="preserve">ancestral </w:delText>
        </w:r>
      </w:del>
      <w:del w:id="56" w:author="Vos, R.A." w:date="2017-03-22T17:29:00Z">
        <w:r w:rsidR="00744CA9" w:rsidDel="007A6D23">
          <w:delText xml:space="preserve">state </w:delText>
        </w:r>
      </w:del>
      <w:del w:id="57" w:author="Vos, R.A." w:date="2017-03-22T14:38:00Z">
        <w:r w:rsidR="00744CA9" w:rsidDel="00C1132D">
          <w:delText>reconstruction</w:delText>
        </w:r>
      </w:del>
      <w:ins w:id="58" w:author="Vos, R.A." w:date="2017-03-22T14:40:00Z">
        <w:r w:rsidR="00C1132D">
          <w:t xml:space="preserve"> </w:t>
        </w:r>
      </w:ins>
      <w:ins w:id="59" w:author="Vos, R.A." w:date="2017-03-22T17:37:00Z">
        <w:r w:rsidR="0084758B">
          <w:t xml:space="preserve">We </w:t>
        </w:r>
      </w:ins>
      <w:ins w:id="60" w:author="Vos, R.A." w:date="2017-03-22T17:48:00Z">
        <w:r w:rsidR="001A6864">
          <w:t xml:space="preserve">further </w:t>
        </w:r>
      </w:ins>
      <w:ins w:id="61" w:author="Vos, R.A." w:date="2017-03-22T17:37:00Z">
        <w:r w:rsidR="0084758B">
          <w:t xml:space="preserve">found that </w:t>
        </w:r>
      </w:ins>
      <w:ins w:id="62" w:author="Vos, R.A." w:date="2017-03-22T17:45:00Z">
        <w:r w:rsidR="0084758B">
          <w:t>transitions between</w:t>
        </w:r>
      </w:ins>
      <w:ins w:id="63" w:author="Vos, R.A." w:date="2017-03-22T17:38:00Z">
        <w:r w:rsidR="0084758B">
          <w:t xml:space="preserve"> different combinations </w:t>
        </w:r>
      </w:ins>
      <w:ins w:id="64" w:author="Vos, R.A." w:date="2017-03-22T17:45:00Z">
        <w:r w:rsidR="0084758B">
          <w:t>of either or both of</w:t>
        </w:r>
      </w:ins>
      <w:ins w:id="65" w:author="Vos, R.A." w:date="2017-03-22T17:40:00Z">
        <w:r w:rsidR="0084758B">
          <w:t xml:space="preserve"> </w:t>
        </w:r>
      </w:ins>
      <w:proofErr w:type="spellStart"/>
      <w:ins w:id="66" w:author="Vos, R.A." w:date="2017-03-22T17:38:00Z">
        <w:r w:rsidR="0084758B" w:rsidRPr="005153BF">
          <w:t>Mucoromycotina</w:t>
        </w:r>
      </w:ins>
      <w:proofErr w:type="spellEnd"/>
      <w:ins w:id="67" w:author="Vos, R.A." w:date="2017-03-22T17:39:00Z">
        <w:r w:rsidR="0084758B">
          <w:t xml:space="preserve"> and </w:t>
        </w:r>
        <w:proofErr w:type="spellStart"/>
        <w:r w:rsidR="0084758B" w:rsidRPr="0039414C">
          <w:t>Glomeromycota</w:t>
        </w:r>
        <w:proofErr w:type="spellEnd"/>
        <w:r w:rsidR="0084758B">
          <w:t xml:space="preserve"> occur at high rates</w:t>
        </w:r>
      </w:ins>
      <w:ins w:id="68" w:author="Vos, R.A." w:date="2017-03-22T17:37:00Z">
        <w:r w:rsidR="0084758B">
          <w:t xml:space="preserve"> </w:t>
        </w:r>
      </w:ins>
      <w:ins w:id="69" w:author="Vos, R.A." w:date="2017-03-22T17:41:00Z">
        <w:r w:rsidR="0084758B">
          <w:t>and</w:t>
        </w:r>
      </w:ins>
      <w:ins w:id="70" w:author="Vos, R.A." w:date="2017-03-22T17:48:00Z">
        <w:r w:rsidR="001A6864">
          <w:t xml:space="preserve"> found</w:t>
        </w:r>
      </w:ins>
      <w:ins w:id="71" w:author="Vos, R.A." w:date="2017-03-22T17:41:00Z">
        <w:r w:rsidR="0084758B">
          <w:t xml:space="preserve"> </w:t>
        </w:r>
      </w:ins>
      <w:ins w:id="72" w:author="Vos, R.A." w:date="2017-03-22T17:42:00Z">
        <w:r w:rsidR="0084758B">
          <w:t xml:space="preserve">similar promiscuity </w:t>
        </w:r>
      </w:ins>
      <w:ins w:id="73" w:author="Vos, R.A." w:date="2017-03-22T17:49:00Z">
        <w:r w:rsidR="001A6864">
          <w:t>among</w:t>
        </w:r>
      </w:ins>
      <w:ins w:id="74" w:author="Vos, R.A." w:date="2017-03-22T17:42:00Z">
        <w:r w:rsidR="0084758B">
          <w:t xml:space="preserve"> </w:t>
        </w:r>
      </w:ins>
      <w:ins w:id="75" w:author="Vos, R.A." w:date="2017-03-22T17:45:00Z">
        <w:r w:rsidR="0084758B">
          <w:t>combinations that include</w:t>
        </w:r>
      </w:ins>
      <w:ins w:id="76" w:author="Vos, R.A." w:date="2017-03-22T17:43:00Z">
        <w:r w:rsidR="0084758B">
          <w:t xml:space="preserve"> either or both of </w:t>
        </w:r>
        <w:proofErr w:type="spellStart"/>
        <w:r w:rsidR="0084758B" w:rsidRPr="0039414C">
          <w:t>Glomeromycota</w:t>
        </w:r>
      </w:ins>
      <w:proofErr w:type="spellEnd"/>
      <w:ins w:id="77" w:author="Vos, R.A." w:date="2017-03-22T17:42:00Z">
        <w:r w:rsidR="0084758B">
          <w:t xml:space="preserve"> </w:t>
        </w:r>
      </w:ins>
      <w:ins w:id="78" w:author="Vos, R.A." w:date="2017-03-22T17:43:00Z">
        <w:r w:rsidR="0084758B">
          <w:t xml:space="preserve">and </w:t>
        </w:r>
        <w:r w:rsidR="0084758B" w:rsidRPr="009E1AD5">
          <w:t xml:space="preserve">Ascomycota </w:t>
        </w:r>
      </w:ins>
      <w:ins w:id="79" w:author="Vos, R.A." w:date="2017-03-22T17:55:00Z">
        <w:r w:rsidR="001A6864">
          <w:t>with a nearly fixed</w:t>
        </w:r>
      </w:ins>
      <w:ins w:id="80" w:author="Vos, R.A." w:date="2017-03-22T17:50:00Z">
        <w:r w:rsidR="001A6864">
          <w:t xml:space="preserve"> </w:t>
        </w:r>
      </w:ins>
      <w:ins w:id="81" w:author="Vos, R.A." w:date="2017-03-22T17:49:00Z">
        <w:r w:rsidR="001A6864">
          <w:t xml:space="preserve">association with </w:t>
        </w:r>
      </w:ins>
      <w:proofErr w:type="spellStart"/>
      <w:ins w:id="82" w:author="Vos, R.A." w:date="2017-03-22T17:46:00Z">
        <w:r w:rsidR="0084758B" w:rsidRPr="009E1AD5">
          <w:t>Basidiomycota</w:t>
        </w:r>
      </w:ins>
      <w:proofErr w:type="spellEnd"/>
      <w:ins w:id="83" w:author="Vos, R.A." w:date="2017-03-22T17:56:00Z">
        <w:r w:rsidR="001A6864">
          <w:t>:</w:t>
        </w:r>
      </w:ins>
      <w:ins w:id="84" w:author="Vos, R.A." w:date="2017-03-22T17:52:00Z">
        <w:r w:rsidR="001A6864">
          <w:t xml:space="preserve"> gains and losses</w:t>
        </w:r>
      </w:ins>
      <w:ins w:id="85" w:author="Vos, R.A." w:date="2017-03-22T17:56:00Z">
        <w:r w:rsidR="001A6864">
          <w:t xml:space="preserve"> of association with the latter</w:t>
        </w:r>
      </w:ins>
      <w:ins w:id="86" w:author="Vos, R.A." w:date="2017-03-22T17:52:00Z">
        <w:r w:rsidR="001A6864">
          <w:t xml:space="preserve"> occur at exceedingly low rates</w:t>
        </w:r>
      </w:ins>
      <w:ins w:id="87" w:author="Vos, R.A." w:date="2017-03-22T17:46:00Z">
        <w:r w:rsidR="0084758B">
          <w:t xml:space="preserve">. </w:t>
        </w:r>
      </w:ins>
      <w:ins w:id="88" w:author="Vos, R.A." w:date="2017-03-22T17:57:00Z">
        <w:r w:rsidR="00BE0959">
          <w:t>Our results demonstrate</w:t>
        </w:r>
      </w:ins>
      <w:del w:id="89" w:author="Vos, R.A." w:date="2017-03-22T14:40:00Z">
        <w:r w:rsidR="00CF0B4C" w:rsidDel="00C1132D">
          <w:delText>,</w:delText>
        </w:r>
      </w:del>
      <w:r w:rsidRPr="0039414C">
        <w:t xml:space="preserve"> </w:t>
      </w:r>
      <w:del w:id="90" w:author="Vos, R.A." w:date="2017-03-22T17:58:00Z">
        <w:r w:rsidRPr="0039414C" w:rsidDel="00BE0959">
          <w:delText xml:space="preserve">we </w:delText>
        </w:r>
      </w:del>
      <w:ins w:id="91" w:author="Vos, R.A." w:date="2017-03-22T17:58:00Z">
        <w:r w:rsidR="00BE0959">
          <w:t xml:space="preserve">that the </w:t>
        </w:r>
      </w:ins>
      <w:ins w:id="92" w:author="Vos, R.A." w:date="2017-03-22T17:59:00Z">
        <w:r w:rsidR="00BE0959">
          <w:t xml:space="preserve">most </w:t>
        </w:r>
      </w:ins>
      <w:ins w:id="93" w:author="Vos, R.A." w:date="2017-03-22T17:58:00Z">
        <w:r w:rsidR="00BE0959">
          <w:t>likely scenario</w:t>
        </w:r>
        <w:r w:rsidR="00BE0959" w:rsidRPr="0039414C">
          <w:t xml:space="preserve"> </w:t>
        </w:r>
        <w:r w:rsidR="00BE0959">
          <w:t xml:space="preserve">whereby </w:t>
        </w:r>
      </w:ins>
      <w:ins w:id="94" w:author="Vos, R.A." w:date="2017-03-22T18:01:00Z">
        <w:r w:rsidR="00BE0959">
          <w:t xml:space="preserve">symbiosis </w:t>
        </w:r>
      </w:ins>
      <w:ins w:id="95" w:author="Vos, R.A." w:date="2017-03-22T18:03:00Z">
        <w:r w:rsidR="00BE0959">
          <w:t xml:space="preserve">between land plants and </w:t>
        </w:r>
        <w:proofErr w:type="spellStart"/>
        <w:r w:rsidR="00BE0959">
          <w:t>mycorrhiza</w:t>
        </w:r>
        <w:proofErr w:type="spellEnd"/>
        <w:r w:rsidR="00BE0959">
          <w:t xml:space="preserve"> </w:t>
        </w:r>
      </w:ins>
      <w:ins w:id="96" w:author="Vos, R.A." w:date="2017-03-22T18:01:00Z">
        <w:r w:rsidR="00BE0959">
          <w:t xml:space="preserve">was built up involved </w:t>
        </w:r>
        <w:commentRangeStart w:id="97"/>
        <w:proofErr w:type="spellStart"/>
        <w:r w:rsidR="00BE0959">
          <w:t>t</w:t>
        </w:r>
        <w:r w:rsidR="0063117B">
          <w:t>errestrialis</w:t>
        </w:r>
        <w:r w:rsidR="00BE0959">
          <w:t>ation</w:t>
        </w:r>
        <w:proofErr w:type="spellEnd"/>
        <w:r w:rsidR="00BE0959">
          <w:t xml:space="preserve"> </w:t>
        </w:r>
      </w:ins>
      <w:commentRangeEnd w:id="97"/>
      <w:ins w:id="98" w:author="Vos, R.A." w:date="2017-03-22T18:05:00Z">
        <w:r w:rsidR="00983CDC">
          <w:rPr>
            <w:rStyle w:val="Verwijzingopmerking"/>
            <w:b w:val="0"/>
          </w:rPr>
          <w:commentReference w:id="97"/>
        </w:r>
      </w:ins>
      <w:ins w:id="100" w:author="Vos, R.A." w:date="2017-03-22T18:01:00Z">
        <w:r w:rsidR="00BE0959">
          <w:t xml:space="preserve">mediated by </w:t>
        </w:r>
      </w:ins>
      <w:proofErr w:type="spellStart"/>
      <w:ins w:id="101" w:author="Vos, R.A." w:date="2017-03-22T18:02:00Z">
        <w:r w:rsidR="00BE0959" w:rsidRPr="005153BF">
          <w:t>Mucoromycotina</w:t>
        </w:r>
      </w:ins>
      <w:proofErr w:type="spellEnd"/>
      <w:ins w:id="102" w:author="Vos, R.A." w:date="2017-03-22T18:04:00Z">
        <w:r w:rsidR="00BE0959">
          <w:t>.</w:t>
        </w:r>
      </w:ins>
      <w:del w:id="103" w:author="Vos, R.A." w:date="2017-03-22T18:04:00Z">
        <w:r w:rsidRPr="0039414C" w:rsidDel="00BE0959">
          <w:delText>show that the most recent common ancestor of plants was most likely to have been associated with Glomeromycota, possibly in a shared state with Mucoromycotina.</w:delText>
        </w:r>
        <w:r w:rsidR="00F933B1" w:rsidRPr="0039414C" w:rsidDel="00BE0959">
          <w:delText xml:space="preserve"> </w:delText>
        </w:r>
        <w:r w:rsidRPr="00D31039" w:rsidDel="00BE0959">
          <w:rPr>
            <w:shd w:val="clear" w:color="auto" w:fill="FFFF00"/>
          </w:rPr>
          <w:delText>Furthermore, age estimates for the independent switches to other types of mycorrhizal associations are provided, demonstrating the potential of the model to reveal evolutionary patterns of mutualistic associations</w:delText>
        </w:r>
        <w:r w:rsidR="00D31039" w:rsidDel="00BE0959">
          <w:rPr>
            <w:shd w:val="clear" w:color="auto" w:fill="FFFF00"/>
          </w:rPr>
          <w:delText xml:space="preserve"> (stronger last sentence)</w:delText>
        </w:r>
        <w:r w:rsidRPr="0039414C" w:rsidDel="00BE0959">
          <w:delText>.</w:delText>
        </w:r>
      </w:del>
      <w:r w:rsidR="00510213">
        <w:t xml:space="preserve"> </w:t>
      </w:r>
    </w:p>
    <w:p w14:paraId="32F60FE0" w14:textId="77777777" w:rsidR="00DA66B3" w:rsidRDefault="00DA66B3" w:rsidP="00621722"/>
    <w:p w14:paraId="5FEA4B49" w14:textId="5866F9CC" w:rsidR="00D31039" w:rsidRPr="00D31039" w:rsidRDefault="00697F08" w:rsidP="00621722">
      <w:r w:rsidRPr="009E1AD5">
        <w:t>Land</w:t>
      </w:r>
      <w:r w:rsidR="003462C1" w:rsidRPr="009E1AD5">
        <w:t xml:space="preserve"> plants </w:t>
      </w:r>
      <w:r w:rsidR="007F2B07" w:rsidRPr="009E1AD5">
        <w:t>diverged</w:t>
      </w:r>
      <w:r w:rsidR="003462C1" w:rsidRPr="009E1AD5">
        <w:t xml:space="preserve"> from </w:t>
      </w:r>
      <w:r w:rsidR="007F2B07" w:rsidRPr="009E1AD5">
        <w:t>aquatic</w:t>
      </w:r>
      <w:r w:rsidR="00FC498B" w:rsidRPr="009E1AD5">
        <w:t xml:space="preserve"> </w:t>
      </w:r>
      <w:r w:rsidR="007F2B07" w:rsidRPr="009E1AD5">
        <w:t>algae</w:t>
      </w:r>
      <w:r w:rsidR="0047340E" w:rsidRPr="009E1AD5">
        <w:t xml:space="preserve"> </w:t>
      </w:r>
      <w:r w:rsidR="00510213">
        <w:t xml:space="preserve">in the </w:t>
      </w:r>
      <w:r w:rsidR="00510213" w:rsidRPr="00510213">
        <w:t>Neoproterozoic</w:t>
      </w:r>
      <w:r w:rsidR="005546DD" w:rsidRPr="00510213">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005546DD" w:rsidRPr="00510213">
        <w:fldChar w:fldCharType="separate"/>
      </w:r>
      <w:r w:rsidR="00D14C89" w:rsidRPr="00D14C89">
        <w:rPr>
          <w:noProof/>
          <w:vertAlign w:val="superscript"/>
        </w:rPr>
        <w:t>1</w:t>
      </w:r>
      <w:r w:rsidR="005546DD" w:rsidRPr="00510213">
        <w:fldChar w:fldCharType="end"/>
      </w:r>
      <w:del w:id="104" w:author="Vos, R.A." w:date="2017-03-22T18:11:00Z">
        <w:r w:rsidR="0002789E" w:rsidRPr="00510213" w:rsidDel="00F53BF4">
          <w:delText>,</w:delText>
        </w:r>
      </w:del>
      <w:r w:rsidR="0002789E" w:rsidRPr="00510213">
        <w:t xml:space="preserve"> </w:t>
      </w:r>
      <w:del w:id="105" w:author="Vos, R.A." w:date="2017-03-22T18:11:00Z">
        <w:r w:rsidR="00D31039" w:rsidRPr="00510213" w:rsidDel="00F53BF4">
          <w:delText>t</w:delText>
        </w:r>
        <w:r w:rsidR="00D31039" w:rsidRPr="00D31039" w:rsidDel="00F53BF4">
          <w:delText>o comprise</w:delText>
        </w:r>
      </w:del>
      <w:ins w:id="106" w:author="Vos, R.A." w:date="2017-03-22T18:11:00Z">
        <w:r w:rsidR="00F53BF4">
          <w:t>as</w:t>
        </w:r>
      </w:ins>
      <w:r w:rsidR="00D31039" w:rsidRPr="00D31039">
        <w:t xml:space="preserve"> a lineage </w:t>
      </w:r>
      <w:del w:id="107" w:author="Vos, R.A." w:date="2017-03-22T18:11:00Z">
        <w:r w:rsidR="00D31039" w:rsidRPr="00D31039" w:rsidDel="00F53BF4">
          <w:delText xml:space="preserve">which </w:delText>
        </w:r>
      </w:del>
      <w:ins w:id="108" w:author="Vos, R.A." w:date="2017-03-22T18:11:00Z">
        <w:r w:rsidR="00F53BF4">
          <w:t>that</w:t>
        </w:r>
        <w:r w:rsidR="00F53BF4" w:rsidRPr="00D31039">
          <w:t xml:space="preserve"> </w:t>
        </w:r>
      </w:ins>
      <w:r w:rsidR="00D31039" w:rsidRPr="00D31039">
        <w:t xml:space="preserve">would eventually undergo </w:t>
      </w:r>
      <w:del w:id="109" w:author="Vos, R.A." w:date="2017-03-22T18:11:00Z">
        <w:r w:rsidR="00D31039" w:rsidRPr="00D31039" w:rsidDel="00F53BF4">
          <w:delText>a major</w:delText>
        </w:r>
      </w:del>
      <w:ins w:id="110" w:author="Vos, R.A." w:date="2017-03-22T18:11:00Z">
        <w:r w:rsidR="00F53BF4">
          <w:t>the</w:t>
        </w:r>
      </w:ins>
      <w:r w:rsidR="00D31039" w:rsidRPr="00D31039">
        <w:t xml:space="preserve"> ecological transition to terrestrial life. This transition </w:t>
      </w:r>
      <w:del w:id="111" w:author="Vos, R.A." w:date="2017-03-22T18:10:00Z">
        <w:r w:rsidR="00D31039" w:rsidRPr="00D31039" w:rsidDel="00F53BF4">
          <w:delText>had a tremendous effect on</w:delText>
        </w:r>
      </w:del>
      <w:ins w:id="112" w:author="Vos, R.A." w:date="2017-03-22T18:10:00Z">
        <w:r w:rsidR="00F53BF4">
          <w:t>altered the</w:t>
        </w:r>
      </w:ins>
      <w:r w:rsidR="00D31039" w:rsidRPr="00D31039">
        <w:t xml:space="preserve"> global climate and the biosphere through biotic chemical weathering of rocks, carbon fixation</w:t>
      </w:r>
      <w:ins w:id="113" w:author="Vos, R.A." w:date="2017-03-22T18:12:00Z">
        <w:r w:rsidR="00F53BF4">
          <w:t>,</w:t>
        </w:r>
      </w:ins>
      <w:r w:rsidR="00D31039" w:rsidRPr="00D31039">
        <w:t xml:space="preserve"> and </w:t>
      </w:r>
      <w:ins w:id="114" w:author="Vos, R.A." w:date="2017-03-22T18:12:00Z">
        <w:r w:rsidR="00F53BF4">
          <w:t xml:space="preserve">an </w:t>
        </w:r>
      </w:ins>
      <w:r w:rsidR="00D31039" w:rsidRPr="00D31039">
        <w:t xml:space="preserve">increase </w:t>
      </w:r>
      <w:del w:id="115" w:author="Vos, R.A." w:date="2017-03-22T18:12:00Z">
        <w:r w:rsidR="00D31039" w:rsidRPr="00D31039" w:rsidDel="00F53BF4">
          <w:delText xml:space="preserve">of </w:delText>
        </w:r>
      </w:del>
      <w:ins w:id="116" w:author="Vos, R.A." w:date="2017-03-22T18:12:00Z">
        <w:r w:rsidR="00F53BF4">
          <w:t>in</w:t>
        </w:r>
        <w:r w:rsidR="00F53BF4" w:rsidRPr="00D31039">
          <w:t xml:space="preserve"> </w:t>
        </w:r>
      </w:ins>
      <w:r w:rsidR="00D31039" w:rsidRPr="00D31039">
        <w:t>atmospheric oxygen levels</w:t>
      </w:r>
      <w:r w:rsidR="00D31039" w:rsidRPr="00D31039">
        <w:fldChar w:fldCharType="begin" w:fldLock="1"/>
      </w:r>
      <w:r w:rsidR="00AF7163">
        <w:instrText>ADDIN CSL_CITATION { "citationItems" : [ { "id" : "ITEM-1", "itemData" : { "DOI" : "10.1038/ngeo1390", "ISBN" : "1752-0894\\r1752-0908", "ISSN" : "1752-0894", "abstract" : "The Late Ordovician period, ending 444 million years ago, was marked by the onset of glaciations. The expansion of non-vascular land plants accelerated chemical weathering and may have drawn down enough atmospheric carbon dioxide to trigger the growth of ice sheets.", "author" : [ { "dropping-particle" : "", "family" : "Lenton", "given" : "Timothy M.", "non-dropping-particle" : "", "parse-names" : false, "suffix" : "" }, { "dropping-particle" : "", "family" : "Crouch", "given" : "Michael", "non-dropping-particle" : "", "parse-names" : false, "suffix" : "" }, { "dropping-particle" : "", "family" : "Johnson", "given" : "Martin", "non-dropping-particle" : "", "parse-names" : false, "suffix" : "" }, { "dropping-particle" : "", "family" : "Pires", "given" : "Nuno", "non-dropping-particle" : "", "parse-names" : false, "suffix" : "" }, { "dropping-particle" : "", "family" : "Dolan", "given" : "Liam", "non-dropping-particle" : "", "parse-names" : false, "suffix" : "" } ], "container-title" : "Nature Geoscience", "id" : "ITEM-1", "issue" : "2", "issued" : { "date-parts" : [ [ "2012" ] ] }, "page" : "86-89", "title" : "First plants cooled the Ordovician", "type" : "article-journal", "volume" : "5" }, "uris" : [ "http://www.mendeley.com/documents/?uuid=da268e84-6b36-41ac-843d-00a9420d1d3f" ] }, { "id" : "ITEM-2", "itemData" : { "ISSN" : "1469-8137", "author" : [ { "dropping-particle" : "", "family" : "Selosse", "given" : "Marc-Andr\u00e9", "non-dropping-particle" : "", "parse-names" : false, "suffix" : "" }, { "dropping-particle" : "", "family" : "Strullu-Derrien", "given" : "Christine", "non-dropping-particle" : "", "parse-names" : false, "suffix" : "" }, { "dropping-particle" : "", "family" : "Martin", "given" : "Francis M", "non-dropping-particle" : "", "parse-names" : false, "suffix" : "" }, { "dropping-particle" : "", "family" : "Kamoun", "given" : "Sophien", "non-dropping-particle" : "", "parse-names" : false, "suffix" : "" }, { "dropping-particle" : "", "family" : "Kenrick", "given" : "Paul", "non-dropping-particle" : "", "parse-names" : false, "suffix" : "" } ], "container-title" : "New Phytologist", "genre" : "JOUR", "id" : "ITEM-2", "issue" : "2", "issued" : { "date-parts" : [ [ "2015" ] ] }, "page" : "501-506", "publisher" : "Wiley Online Library", "title" : "Plants, fungi and oomycetes: a 400-million year affair that shapes the biosphere", "type" : "article-journal", "volume" : "206" }, "uris" : [ "http://www.mendeley.com/documents/?uuid=4f53c640-efd2-45f8-9e3c-6b2b20af3c58" ] } ], "mendeley" : { "formattedCitation" : "&lt;sup&gt;2,3&lt;/sup&gt;", "plainTextFormattedCitation" : "2,3", "previouslyFormattedCitation" : "&lt;sup&gt;2,3&lt;/sup&gt;" }, "properties" : { "noteIndex" : 0 }, "schema" : "https://github.com/citation-style-language/schema/raw/master/csl-citation.json" }</w:instrText>
      </w:r>
      <w:r w:rsidR="00D31039" w:rsidRPr="00D31039">
        <w:fldChar w:fldCharType="separate"/>
      </w:r>
      <w:r w:rsidR="00D14C89" w:rsidRPr="00D14C89">
        <w:rPr>
          <w:noProof/>
          <w:vertAlign w:val="superscript"/>
        </w:rPr>
        <w:t>2,3</w:t>
      </w:r>
      <w:r w:rsidR="00D31039" w:rsidRPr="00D31039">
        <w:fldChar w:fldCharType="end"/>
      </w:r>
      <w:r w:rsidR="00D31039" w:rsidRPr="00D31039">
        <w:t xml:space="preserve">. </w:t>
      </w:r>
      <w:r w:rsidR="00D31039" w:rsidRPr="007A437A">
        <w:t xml:space="preserve">Terrestrial life </w:t>
      </w:r>
      <w:del w:id="117" w:author="Vos, R.A." w:date="2017-03-22T18:12:00Z">
        <w:r w:rsidR="00D31039" w:rsidRPr="007A437A" w:rsidDel="00F53BF4">
          <w:delText xml:space="preserve">would have </w:delText>
        </w:r>
      </w:del>
      <w:r w:rsidR="00D31039" w:rsidRPr="007A437A">
        <w:t>require</w:t>
      </w:r>
      <w:ins w:id="118" w:author="Vos, R.A." w:date="2017-03-22T18:13:00Z">
        <w:r w:rsidR="00F53BF4">
          <w:t>s</w:t>
        </w:r>
      </w:ins>
      <w:del w:id="119" w:author="Vos, R.A." w:date="2017-03-22T18:13:00Z">
        <w:r w:rsidR="00D31039" w:rsidRPr="007A437A" w:rsidDel="00F53BF4">
          <w:delText>d</w:delText>
        </w:r>
      </w:del>
      <w:r w:rsidR="00D31039" w:rsidRPr="007A437A">
        <w:t xml:space="preserve"> </w:t>
      </w:r>
      <w:del w:id="120" w:author="Vos, R.A." w:date="2017-03-22T18:13:00Z">
        <w:r w:rsidR="00D31039" w:rsidRPr="007A437A" w:rsidDel="00F53BF4">
          <w:delText xml:space="preserve">early </w:delText>
        </w:r>
      </w:del>
      <w:r w:rsidR="00D31039" w:rsidRPr="007A437A">
        <w:t>plants to extract nutrients and moisture from the substrate, while photosynthesizing organs remain</w:t>
      </w:r>
      <w:del w:id="121" w:author="Vos, R.A." w:date="2017-03-22T18:13:00Z">
        <w:r w:rsidR="00D31039" w:rsidRPr="007A437A" w:rsidDel="00F53BF4">
          <w:delText>ed</w:delText>
        </w:r>
      </w:del>
      <w:r w:rsidR="00D31039" w:rsidRPr="007A437A">
        <w:t xml:space="preserve"> above the surface. As </w:t>
      </w:r>
      <w:ins w:id="122" w:author="Vos, R.A." w:date="2017-03-22T18:13:00Z">
        <w:r w:rsidR="00F53BF4">
          <w:t xml:space="preserve">the </w:t>
        </w:r>
      </w:ins>
      <w:r w:rsidR="00D31039" w:rsidRPr="007A437A">
        <w:t>evolution of roots lag</w:t>
      </w:r>
      <w:ins w:id="123" w:author="Vos, R.A." w:date="2017-03-22T18:13:00Z">
        <w:r w:rsidR="00F53BF4">
          <w:t>ged</w:t>
        </w:r>
      </w:ins>
      <w:del w:id="124" w:author="Vos, R.A." w:date="2017-03-22T18:13:00Z">
        <w:r w:rsidR="00D31039" w:rsidRPr="007A437A" w:rsidDel="00F53BF4">
          <w:delText>s</w:delText>
        </w:r>
      </w:del>
      <w:r w:rsidR="00D31039" w:rsidRPr="007A437A">
        <w:t xml:space="preserve"> behind the transfer to the terrestrial environment</w:t>
      </w:r>
      <w:r w:rsidR="00D31039" w:rsidRPr="007A437A">
        <w:fldChar w:fldCharType="begin" w:fldLock="1"/>
      </w:r>
      <w:r w:rsidR="00C0762C">
        <w:instrText>ADDIN CSL_CITATION { "citationItems" : [ { "id" : "ITEM-1", "itemData" : { "DOI" : "10.1046/j.1469-8137.2002.00397.x", "ISBN" : "0028-646X", "ISSN" : "0028646X", "PMID" : "16419898", "abstract" : "Here, the coevolution of mycorrhizal fungi and roots is assessed in the light of evidence now available, from palaeobotanical and morphological studies and the analysis of DNA-based phylogenies. The first bryophyte-like land plants, in the early Devonian (400 million years ago), had endophytic associations resembling vesicular\u2013 arbuscular mycorrhizas (VAM) even before roots evolved. Mycorrhizal evolution would have progressed from endophytic hyphae towards balanced associations where partners were interdependent due to the exchange of limiting energy and nutrient resources. Most mycorrhizas are mutualistic, but in some cases the trend for increasing plant control of fungi culminates in the exploitative mycorrhizas of achlorophyllous, mycoheterotrophic plants. Ectomycorrhizal, ericoid and orchid mycorrhizas, as well as nonmycorrhizal roots, evolved during the period of rapid angiosperm radiation in the Cretaceous. It is hypothesised that roots gradually evolved from rhizomes to provide more suitable habitats for mycorrhizal fungi and provide plants with complex branching and leaves with water and nutrients. Selection pressures have caused the morphological divergence of roots with different types of mycorrizas. Root cortex thickness and exodermis suberization are greatest in obllgately mycorrhizal plants, while nonmycorrhizal plants tend to have fine roots, with more roots hairs and relatively advanced chemical defences. Major coevolutionary trends and the relative success of plants with different root types are discussed. \u00a9", "author" : [ { "dropping-particle" : "", "family" : "Brundrett", "given" : "Mark C.", "non-dropping-particle" : "", "parse-names" : false, "suffix" : "" } ], "container-title" : "New Phytologist", "id" : "ITEM-1", "issue" : "2", "issued" : { "date-parts" : [ [ "2002" ] ] }, "page" : "275-304", "title" : "Coevolution of roots and mycorrhizas of land plants", "type" : "article-journal", "volume" : "154" }, "uris" : [ "http://www.mendeley.com/documents/?uuid=5cd7fad9-8015-4385-8590-1bb18b5b6469" ] } ], "mendeley" : { "formattedCitation" : "&lt;sup&gt;4&lt;/sup&gt;", "plainTextFormattedCitation" : "4", "previouslyFormattedCitation" : "&lt;sup&gt;4&lt;/sup&gt;" }, "properties" : { "noteIndex" : 0 }, "schema" : "https://github.com/citation-style-language/schema/raw/master/csl-citation.json" }</w:instrText>
      </w:r>
      <w:r w:rsidR="00D31039" w:rsidRPr="007A437A">
        <w:fldChar w:fldCharType="separate"/>
      </w:r>
      <w:r w:rsidR="00D14C89" w:rsidRPr="00D14C89">
        <w:rPr>
          <w:noProof/>
          <w:vertAlign w:val="superscript"/>
        </w:rPr>
        <w:t>4</w:t>
      </w:r>
      <w:r w:rsidR="00D31039" w:rsidRPr="007A437A">
        <w:fldChar w:fldCharType="end"/>
      </w:r>
      <w:r w:rsidR="00D31039" w:rsidRPr="007A437A">
        <w:t xml:space="preserve">, these could not have facilitated the first stages of </w:t>
      </w:r>
      <w:proofErr w:type="spellStart"/>
      <w:r w:rsidR="00D31039" w:rsidRPr="007A437A">
        <w:t>terrestrialization</w:t>
      </w:r>
      <w:proofErr w:type="spellEnd"/>
      <w:r w:rsidR="00D31039" w:rsidRPr="007A437A">
        <w:t xml:space="preserve">. A likely early adaptation to overcome this challenge </w:t>
      </w:r>
      <w:del w:id="125" w:author="Vos, R.A." w:date="2017-03-22T18:14:00Z">
        <w:r w:rsidR="00D31039" w:rsidRPr="007A437A" w:rsidDel="00F53BF4">
          <w:delText>is a</w:delText>
        </w:r>
      </w:del>
      <w:ins w:id="126" w:author="Vos, R.A." w:date="2017-03-22T18:14:00Z">
        <w:r w:rsidR="00F53BF4">
          <w:t>would have been</w:t>
        </w:r>
      </w:ins>
      <w:r w:rsidR="00D31039" w:rsidRPr="007A437A">
        <w:t xml:space="preserve"> symbiosis with a fungal partner</w:t>
      </w:r>
      <w:r w:rsidR="00D31039" w:rsidRPr="007A437A">
        <w:fldChar w:fldCharType="begin" w:fldLock="1"/>
      </w:r>
      <w:r w:rsidR="00AF7163">
        <w:instrText>ADDIN CSL_CITATION { "citationItems" : [ { "id" : "ITEM-1", "itemData" : { "DOI" : "10.1051/bioconf/20150400009", "ISBN" : "2117-4458", "ISSN" : "2117-4458", "author" : [ { "dropping-particle" : "", "family" : "Selosse", "given" : "Marc-Andr\u00e9", "non-dropping-particle" : "", "parse-names" : false, "suffix" : "" }, { "dropping-particle" : "", "family" : "Strullu-Derrien", "given" : "Christine", "non-dropping-particle" : "", "parse-names" : false, "suffix" : "" } ], "container-title" : "BIO Web of Conferences", "genre" : "CONF", "id" : "ITEM-1", "issued" : { "date-parts" : [ [ "2015" ] ] }, "page" : "1-12", "publisher" : "EDP Sciences", "title" : "Origins of the terrestrial flora: A symbiosis with fungi?", "type" : "paper-conference", "volume" : "4" }, "uris" : [ "http://www.mendeley.com/documents/?uuid=0da650f1-1c4d-484a-9ceb-5a6bec06da8a" ] }, { "id" : "ITEM-2", "itemData" : { "DOI" : "10.1016/0303-2647(75)90023-4", "ISBN" : "0303-2647 (Print)\\r0303-2647 (Linking)", "ISSN" : "03032647", "PMID" : "1120179", "abstract" : "It is hypothesized that terrestrial plants are the product of an ancient and continuing symbiosis of a semi-aquatic ancestral green alga and an aquatic fungus - an oomycete. The Siluro-Devonian \"explosive\" colonization of land, and indeed the very evolution of plants, was possible only through such mutualistic partnerships - partnerships that were equipped to cope with the problems of desiccation and starvation associated with terrestrial existence. ?? 1975.", "author" : [ { "dropping-particle" : "", "family" : "Pirozynski", "given" : "K. A.", "non-dropping-particle" : "", "parse-names" : false, "suffix" : "" }, { "dropping-particle" : "", "family" : "Malloch", "given" : "D. W.", "non-dropping-particle" : "", "parse-names" : false, "suffix" : "" } ], "container-title" : "BioSystems", "id" : "ITEM-2", "issue" : "3", "issued" : { "date-parts" : [ [ "1975" ] ] }, "page" : "153-164", "title" : "The origin of land plants: A matter of mycotrophism", "type" : "article-journal", "volume" : "6" }, "uris" : [ "http://www.mendeley.com/documents/?uuid=046c74ad-3e1d-44fb-a848-19c96969da9b" ] } ], "mendeley" : { "formattedCitation" : "&lt;sup&gt;5,6&lt;/sup&gt;", "plainTextFormattedCitation" : "5,6", "previouslyFormattedCitation" : "&lt;sup&gt;5,6&lt;/sup&gt;" }, "properties" : { "noteIndex" : 0 }, "schema" : "https://github.com/citation-style-language/schema/raw/master/csl-citation.json" }</w:instrText>
      </w:r>
      <w:r w:rsidR="00D31039" w:rsidRPr="007A437A">
        <w:fldChar w:fldCharType="separate"/>
      </w:r>
      <w:r w:rsidR="00D14C89" w:rsidRPr="00D14C89">
        <w:rPr>
          <w:noProof/>
          <w:vertAlign w:val="superscript"/>
        </w:rPr>
        <w:t>5,6</w:t>
      </w:r>
      <w:r w:rsidR="00D31039" w:rsidRPr="007A437A">
        <w:fldChar w:fldCharType="end"/>
      </w:r>
      <w:r w:rsidR="00D31039" w:rsidRPr="007A437A">
        <w:t>.</w:t>
      </w:r>
      <w:r w:rsidR="00D31039" w:rsidRPr="00D31039">
        <w:t xml:space="preserve"> In these</w:t>
      </w:r>
      <w:del w:id="127" w:author="Vos, R.A." w:date="2017-03-22T18:14:00Z">
        <w:r w:rsidR="00D31039" w:rsidRPr="00D31039" w:rsidDel="00F53BF4">
          <w:delText>,</w:delText>
        </w:r>
      </w:del>
      <w:r w:rsidR="00D31039" w:rsidRPr="00D31039">
        <w:t xml:space="preserve"> </w:t>
      </w:r>
      <w:del w:id="128" w:author="Vos, R.A." w:date="2017-03-22T18:14:00Z">
        <w:r w:rsidR="00D31039" w:rsidRPr="00D31039" w:rsidDel="00F53BF4">
          <w:delText xml:space="preserve">so called </w:delText>
        </w:r>
      </w:del>
      <w:proofErr w:type="spellStart"/>
      <w:r w:rsidR="00D31039" w:rsidRPr="00D31039">
        <w:t>mycorrhizal</w:t>
      </w:r>
      <w:proofErr w:type="spellEnd"/>
      <w:r w:rsidR="00D31039" w:rsidRPr="00D31039">
        <w:t xml:space="preserve"> associations, the fungal partner can absorb moisture and nutrients with long </w:t>
      </w:r>
      <w:proofErr w:type="spellStart"/>
      <w:r w:rsidR="00D31039" w:rsidRPr="00D31039">
        <w:t>hyphal</w:t>
      </w:r>
      <w:proofErr w:type="spellEnd"/>
      <w:r w:rsidR="00D31039" w:rsidRPr="00D31039">
        <w:t xml:space="preserve"> structures and pass these on to the plant in return for </w:t>
      </w:r>
      <w:proofErr w:type="spellStart"/>
      <w:r w:rsidR="00D31039" w:rsidRPr="00D31039">
        <w:t>photoassimilates</w:t>
      </w:r>
      <w:proofErr w:type="spellEnd"/>
      <w:r w:rsidR="00D31039" w:rsidRPr="00D31039">
        <w:t>.</w:t>
      </w:r>
    </w:p>
    <w:p w14:paraId="751CD149" w14:textId="24152EA3" w:rsidR="009621C8" w:rsidRDefault="009621C8" w:rsidP="00621722">
      <w:del w:id="129" w:author="Vos, R.A." w:date="2017-03-22T18:14:00Z">
        <w:r w:rsidDel="00F53BF4">
          <w:delText>The m</w:delText>
        </w:r>
      </w:del>
      <w:proofErr w:type="spellStart"/>
      <w:ins w:id="130" w:author="Vos, R.A." w:date="2017-03-22T18:14:00Z">
        <w:r w:rsidR="00F53BF4">
          <w:t>M</w:t>
        </w:r>
      </w:ins>
      <w:r>
        <w:t>ycorrhizal</w:t>
      </w:r>
      <w:proofErr w:type="spellEnd"/>
      <w:r>
        <w:t xml:space="preserve"> symbiosis is found in o</w:t>
      </w:r>
      <w:r w:rsidR="00390FDB">
        <w:t>ver 90</w:t>
      </w:r>
      <w:r w:rsidR="00580EF9">
        <w:t>% of extant land plant families</w:t>
      </w:r>
      <w:r w:rsidR="004C7874" w:rsidRPr="009E1AD5">
        <w:fldChar w:fldCharType="begin" w:fldLock="1"/>
      </w:r>
      <w:r w:rsidR="00C0762C">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"mendeley" : { "formattedCitation" : "&lt;sup&gt;7&lt;/sup&gt;", "plainTextFormattedCitation" : "7", "previouslyFormattedCitation" : "&lt;sup&gt;7&lt;/sup&gt;" }, "properties" : { "noteIndex" : 0 }, "schema" : "https://github.com/citation-style-language/schema/raw/master/csl-citation.json" }</w:instrText>
      </w:r>
      <w:r w:rsidR="004C7874" w:rsidRPr="009E1AD5">
        <w:fldChar w:fldCharType="separate"/>
      </w:r>
      <w:r w:rsidR="00D14C89" w:rsidRPr="00D14C89">
        <w:rPr>
          <w:noProof/>
          <w:vertAlign w:val="superscript"/>
        </w:rPr>
        <w:t>7</w:t>
      </w:r>
      <w:r w:rsidR="004C7874" w:rsidRPr="009E1AD5">
        <w:fldChar w:fldCharType="end"/>
      </w:r>
      <w:ins w:id="131" w:author="Vos, R.A." w:date="2017-03-22T18:15:00Z">
        <w:r w:rsidR="00F53BF4">
          <w:t>,</w:t>
        </w:r>
      </w:ins>
      <w:del w:id="132" w:author="Vos, R.A." w:date="2017-03-22T18:15:00Z">
        <w:r w:rsidR="004C7874" w:rsidRPr="009E1AD5" w:rsidDel="00F53BF4">
          <w:delText>.</w:delText>
        </w:r>
      </w:del>
      <w:r w:rsidR="004C7874" w:rsidRPr="009E1AD5">
        <w:t xml:space="preserve"> </w:t>
      </w:r>
      <w:del w:id="133" w:author="Vos, R.A." w:date="2017-03-22T18:15:00Z">
        <w:r w:rsidR="004C7874" w:rsidRPr="009E1AD5" w:rsidDel="00F53BF4">
          <w:delText xml:space="preserve">These </w:delText>
        </w:r>
        <w:r w:rsidR="00AB7E04" w:rsidRPr="009E1AD5" w:rsidDel="00F53BF4">
          <w:delText>associations are f</w:delText>
        </w:r>
        <w:r w:rsidR="00B34844" w:rsidRPr="009E1AD5" w:rsidDel="00F53BF4">
          <w:delText>o</w:delText>
        </w:r>
        <w:r w:rsidR="00AB7E04" w:rsidRPr="009E1AD5" w:rsidDel="00F53BF4">
          <w:delText>r</w:delText>
        </w:r>
        <w:r w:rsidR="00B34844" w:rsidRPr="009E1AD5" w:rsidDel="00F53BF4">
          <w:delText>med</w:delText>
        </w:r>
      </w:del>
      <w:ins w:id="134" w:author="Vos, R.A." w:date="2017-03-22T18:15:00Z">
        <w:r w:rsidR="00F53BF4">
          <w:t>which form associations</w:t>
        </w:r>
      </w:ins>
      <w:r w:rsidR="00B34844" w:rsidRPr="009E1AD5">
        <w:t xml:space="preserve"> </w:t>
      </w:r>
      <w:r w:rsidR="00B14CF8" w:rsidRPr="009E1AD5">
        <w:t xml:space="preserve">with </w:t>
      </w:r>
      <w:r w:rsidR="00B34844" w:rsidRPr="009E1AD5">
        <w:t xml:space="preserve">members of </w:t>
      </w:r>
      <w:r w:rsidR="00B14CF8" w:rsidRPr="009E1AD5">
        <w:t xml:space="preserve">four different </w:t>
      </w:r>
      <w:r w:rsidR="00B34844" w:rsidRPr="009E1AD5">
        <w:t xml:space="preserve">fungal </w:t>
      </w:r>
      <w:ins w:id="135" w:author="Vos, R.A." w:date="2017-03-23T09:52:00Z">
        <w:r w:rsidR="00C90C6C">
          <w:t>phyla</w:t>
        </w:r>
      </w:ins>
      <w:del w:id="136" w:author="Vos, R.A." w:date="2017-03-23T09:51:00Z">
        <w:r w:rsidR="00B14CF8" w:rsidRPr="009E1AD5" w:rsidDel="00C90C6C">
          <w:delText>phyla</w:delText>
        </w:r>
      </w:del>
      <w:r w:rsidR="00D655BB" w:rsidRPr="009E1AD5">
        <w:t xml:space="preserve">: </w:t>
      </w:r>
      <w:proofErr w:type="spellStart"/>
      <w:r w:rsidR="00D655BB" w:rsidRPr="009E1AD5">
        <w:t>Glomeromycota</w:t>
      </w:r>
      <w:proofErr w:type="spellEnd"/>
      <w:r w:rsidR="00D655BB" w:rsidRPr="009E1AD5">
        <w:t xml:space="preserve">, </w:t>
      </w:r>
      <w:proofErr w:type="spellStart"/>
      <w:r w:rsidR="00D655BB" w:rsidRPr="009E1AD5">
        <w:t>Basidiomycota</w:t>
      </w:r>
      <w:proofErr w:type="spellEnd"/>
      <w:r w:rsidR="00D655BB" w:rsidRPr="009E1AD5">
        <w:t xml:space="preserve">, Ascomycota and </w:t>
      </w:r>
      <w:proofErr w:type="spellStart"/>
      <w:r w:rsidR="00D655BB" w:rsidRPr="00C90C6C">
        <w:t>Zygomycota</w:t>
      </w:r>
      <w:proofErr w:type="spellEnd"/>
      <w:ins w:id="137" w:author="Vos, R.A." w:date="2017-03-23T09:50:00Z">
        <w:r w:rsidR="00C90C6C" w:rsidRPr="00C90C6C">
          <w:rPr>
            <w:rPrChange w:id="138" w:author="Vos, R.A." w:date="2017-03-23T09:52:00Z">
              <w:rPr>
                <w:highlight w:val="yellow"/>
              </w:rPr>
            </w:rPrChange>
          </w:rPr>
          <w:t xml:space="preserve"> (the latter of which represented by </w:t>
        </w:r>
        <w:r w:rsidR="00C90C6C" w:rsidRPr="00C90C6C">
          <w:t>Mucoromycotina</w:t>
        </w:r>
      </w:ins>
      <w:r w:rsidR="0096060C" w:rsidRPr="00C90C6C">
        <w:fldChar w:fldCharType="begin" w:fldLock="1"/>
      </w:r>
      <w:r w:rsidR="00C0762C" w:rsidRPr="00C90C6C">
        <w:instrText>ADDIN CSL_CITATION { "citationItems" : [ { "id" : "ITEM-1", "itemData" : { "DOI" : "10.1111/nph.13288", "ISBN" : "1469-8137", "ISSN" : "0028646X", "PMID" : "25639293", "abstract" : "1406 I. 1407 II. 1408 III. 1410 IV. 1411 V. 1413 VI. 1416 VII. 1418 1418 References 1419 Summary Almost all land plants form symbiotic associations with mycorrhizal fungi. These below-ground fungi play a key role in terrestrial ecosystems as they regulate nutrient and carbon cycles, and influence soil structure and ecosystem multifunctionality. Up to 80% of plant N and P is provided by mycorrhizal fungi and many plant species depend on these symbionts for growth and survival. Estimates suggest that there are c. 50 000 fungal species that form mycorrhizal associations with c. 250 000 plant species. The development of high-throughput molecular tools has helped us to better understand the biology, evolution, and biodiversity of mycorrhizal associations. Nuclear genome assemblies and gene annotations of 33 mycorrhizal fungal species are now available providing fascinating opportunities to deepen our understanding of the mycorrhizal lifestyle, the metabolic capabilities of these plant symbionts, the molecular dialogue between symbionts, and evolutionary adaptations across a range of mycorrhizal associations. Large-scale molecular surveys have provided novel insights into the diversity, spatial and temporal dynamics of mycorrhizal fungal communities. At the ecological level, network theory makes it possible to analyze interactions between plant\u2013fungal partners as complex underground multi-species networks. Our analysis suggests that nestedness, modularity and specificity of mycorrhizal networks vary and depend on mycorrhizal type. Mechanistic models explaining partner choice, resource exchange, and coevolution in mycorrhizal associations have been developed and are being tested. This review ends with major frontiers for further research.", "author" : [ { "dropping-particle" : "", "family" : "Heijden", "given" : "Marcel G A", "non-dropping-particle" : "van der", "parse-names" : false, "suffix" : "" }, { "dropping-particle" : "", "family" : "Martin", "given" : "Francis M", "non-dropping-particle" : "", "parse-names" : false, "suffix" : "" }, { "dropping-particle" : "", "family" : "Selosse", "given" : "Marc-Andr\u00e9", "non-dropping-particle" : "", "parse-names" : false, "suffix" : "" }, { "dropping-particle" : "", "family" : "Sanders", "given" : "Ian R", "non-dropping-particle" : "", "parse-names" : false, "suffix" : "" } ], "container-title" : "New Phytologist", "id" : "ITEM-1", "issue" : "4", "issued" : { "date-parts" : [ [ "2015" ] ] }, "page" : "1406-1423", "title" : "Mycorrhizal ecology and evolution: the past, the present, and the future", "type" : "article-journal", "volume" : "205" }, "uris" : [ "http://www.mendeley.com/documents/?uuid=26899c30-8125-46b7-8e06-4c7dae1fd8b0" ] }, { "id" : "ITEM-2", "itemData" : { "DOI" : "10.1111/nph.13024", "ISBN" : "0028-646X", "ISSN" : "0028646X", "PMID" : "25230098", "abstract" : "The discovery that Mucoromycotina, an ancient and partially saprotrophic fungal lineage, associates with the basal liverwort lineage Haplomitriopsida casts doubt on the widely held view that Glomeromycota formed the sole ancestral plant\u2013fungus symbiosis. Whether this association is mutualistic, and how its functioning was affected by the fall in atmospheric CO 2 concentration that followed plant terrestrialization in the Palaeozoic, remains unknown. We measured carbon-for-nutrient exchanges between Haplomitriopsida liverworts and Mucoromycotina fungi under simulated mid-Palaeozoic (1500 ppm) and near-contemporary (440 ppm) CO 2 concentrations using isotope tracers, and analysed cytological differences in plant\u2013fungal interactions. Concomitantly, we cultured both partners axenically, resynthesized the associations in vitro, and characterized their cytology. We demonstrate that liverwort\u2013Mucoromycotina symbiosis is mutualistic and mycorrhiza-like, but differs from liverwort\u2013Glomeromycota symbiosis in maintaining functional efficiency of carbon-for-nutrient exchange between partners across CO 2 concentrations. Inoculation of axenic plants with Mucoromycotina caused major cytological changes affecting the anatomy of plant tissues, similar to that observed in wild-collected plants colonized by Mucoromycotina fungi. By demonstrating reciprocal exchange of carbon for nutrients between partners, our results provide support for Mucoromycotina establishing the earliest mutualistic symbiosis with land plants. As symbiotic functional efficiency was not compromised by reduced CO 2 , we suggest that other factors led to the modern predominance of the Glomeromycota symbiosis.", "author" : [ { "dropping-particle" : "", "family" : "Field", "given" : "Katie J", "non-dropping-particle" : "", "parse-names" : false, "suffix" : "" }, { "dropping-particle" : "", "family" : "Rimington", "given" : "William R", "non-dropping-particle" : "", "parse-names" : false, "suffix" : "" }, { "dropping-particle" : "", "family" : "Bidartondo", "given" : "Martin I.", "non-dropping-particle" : "", "parse-names" : false, "suffix" : "" }, { "dropping-particle" : "", "family" : "Allinson", "given" : "Kate E", "non-dropping-particle" : "", "parse-names" : false, "suffix" : "" }, { "dropping-particle" : "", "family" : "Beerling", "given" : "David J", "non-dropping-particle" : "", "parse-names" : false, "suffix" : "" }, { "dropping-particle" : "", "family" : "Cameron", "given" : "Duncan D", "non-dropping-particle" : "", "parse-names" : false, "suffix" : "" }, { "dropping-particle" : "", "family" : "Duckett", "given" : "Jeffrey G", "non-dropping-particle" : "", "parse-names" : false, "suffix" : "" }, { "dropping-particle" : "", "family" : "Leake", "given" : "Jonathan R", "non-dropping-particle" : "", "parse-names" : false, "suffix" : "" }, { "dropping-particle" : "", "family" : "Pressel", "given" : "Silvia", "non-dropping-particle" : "", "parse-names" : false, "suffix" : "" } ], "container-title" : "New Phytologist", "id" : "ITEM-2", "issue" : "2", "issued" : { "date-parts" : [ [ "2015" ] ] }, "page" : "743-756", "title" : "First evidence of mutualism between ancient plant lineages (Haplomitriopsida liverworts) and Mucoromycotina fungi and its response to simulated Palaeozoic changes in atmospheric CO 2", "type" : "article-journal", "volume" : "205" }, "uris" : [ "http://www.mendeley.com/documents/?uuid=712682d2-8b98-438c-9e51-7d73476f078c" ] } ], "mendeley" : { "formattedCitation" : "&lt;sup&gt;8,9&lt;/sup&gt;", "plainTextFormattedCitation" : "8,9", "previouslyFormattedCitation" : "&lt;sup&gt;8,9&lt;/sup&gt;" }, "properties" : { "noteIndex" : 0 }, "schema" : "https://github.com/citation-style-language/schema/raw/master/csl-citation.json" }</w:instrText>
      </w:r>
      <w:r w:rsidR="0096060C" w:rsidRPr="00C90C6C">
        <w:rPr>
          <w:rPrChange w:id="139" w:author="Vos, R.A." w:date="2017-03-23T09:52:00Z">
            <w:rPr/>
          </w:rPrChange>
        </w:rPr>
        <w:fldChar w:fldCharType="separate"/>
      </w:r>
      <w:r w:rsidR="00D14C89" w:rsidRPr="00C90C6C">
        <w:rPr>
          <w:noProof/>
          <w:vertAlign w:val="superscript"/>
        </w:rPr>
        <w:t>8,9</w:t>
      </w:r>
      <w:r w:rsidR="0096060C" w:rsidRPr="00C90C6C">
        <w:fldChar w:fldCharType="end"/>
      </w:r>
      <w:ins w:id="140" w:author="Vos, R.A." w:date="2017-03-23T09:50:00Z">
        <w:r w:rsidR="00C90C6C" w:rsidRPr="00C90C6C">
          <w:t>)</w:t>
        </w:r>
      </w:ins>
      <w:r w:rsidR="00B14CF8" w:rsidRPr="00C90C6C">
        <w:t xml:space="preserve">. </w:t>
      </w:r>
      <w:r w:rsidR="00B34844" w:rsidRPr="00C90C6C">
        <w:t>The great maj</w:t>
      </w:r>
      <w:r w:rsidR="00B34844" w:rsidRPr="009E1AD5">
        <w:t xml:space="preserve">ority of </w:t>
      </w:r>
      <w:r w:rsidR="00580EF9">
        <w:t xml:space="preserve">land plants associate with </w:t>
      </w:r>
      <w:proofErr w:type="spellStart"/>
      <w:r w:rsidR="00580EF9" w:rsidRPr="00580EF9">
        <w:t>arbuscular</w:t>
      </w:r>
      <w:proofErr w:type="spellEnd"/>
      <w:r w:rsidR="00580EF9" w:rsidRPr="00580EF9">
        <w:t xml:space="preserve"> </w:t>
      </w:r>
      <w:proofErr w:type="spellStart"/>
      <w:r w:rsidR="00580EF9" w:rsidRPr="00580EF9">
        <w:t>mycorrhizal</w:t>
      </w:r>
      <w:proofErr w:type="spellEnd"/>
      <w:r w:rsidR="00580EF9" w:rsidRPr="00580EF9">
        <w:t xml:space="preserve"> </w:t>
      </w:r>
      <w:r w:rsidR="00580EF9">
        <w:t>fungi from the phylum</w:t>
      </w:r>
      <w:r w:rsidR="004C7874" w:rsidRPr="009E1AD5">
        <w:t xml:space="preserve"> </w:t>
      </w:r>
      <w:proofErr w:type="spellStart"/>
      <w:r w:rsidR="004C7874" w:rsidRPr="009E1AD5">
        <w:t>Glomeromycota</w:t>
      </w:r>
      <w:proofErr w:type="spellEnd"/>
      <w:r w:rsidR="00705F67">
        <w:t>, while o</w:t>
      </w:r>
      <w:r w:rsidR="00FD3BE8" w:rsidRPr="009E1AD5">
        <w:t xml:space="preserve">ther types of </w:t>
      </w:r>
      <w:proofErr w:type="spellStart"/>
      <w:r w:rsidR="00FD3BE8" w:rsidRPr="009E1AD5">
        <w:t>mycorrhizal</w:t>
      </w:r>
      <w:proofErr w:type="spellEnd"/>
      <w:r w:rsidR="00FD3BE8" w:rsidRPr="009E1AD5">
        <w:t xml:space="preserve"> associations, such as </w:t>
      </w:r>
      <w:proofErr w:type="spellStart"/>
      <w:r w:rsidR="00FD3BE8" w:rsidRPr="009E1AD5">
        <w:t>ectomycorrhiza</w:t>
      </w:r>
      <w:proofErr w:type="spellEnd"/>
      <w:r w:rsidR="00FD3BE8" w:rsidRPr="009E1AD5">
        <w:t xml:space="preserve">, ericoid </w:t>
      </w:r>
      <w:proofErr w:type="spellStart"/>
      <w:r w:rsidR="00FD3BE8" w:rsidRPr="009E1AD5">
        <w:t>mycorrhiza</w:t>
      </w:r>
      <w:proofErr w:type="spellEnd"/>
      <w:r w:rsidR="00FD3BE8" w:rsidRPr="009E1AD5">
        <w:t xml:space="preserve"> and orchid </w:t>
      </w:r>
      <w:proofErr w:type="spellStart"/>
      <w:r w:rsidR="00FD3BE8" w:rsidRPr="009E1AD5">
        <w:t>mycorrhiza</w:t>
      </w:r>
      <w:proofErr w:type="spellEnd"/>
      <w:r w:rsidR="00FD3BE8" w:rsidRPr="009E1AD5">
        <w:t xml:space="preserve">, belong to the </w:t>
      </w:r>
      <w:proofErr w:type="spellStart"/>
      <w:r w:rsidR="00FD3BE8" w:rsidRPr="009E1AD5">
        <w:t>Basidiomycota</w:t>
      </w:r>
      <w:proofErr w:type="spellEnd"/>
      <w:r w:rsidR="00EE3505" w:rsidRPr="009E1AD5">
        <w:t xml:space="preserve"> or Ascomycota</w:t>
      </w:r>
      <w:r w:rsidR="00EE3505" w:rsidRPr="009E1AD5">
        <w:fldChar w:fldCharType="begin" w:fldLock="1"/>
      </w:r>
      <w:r w:rsidR="00C0762C">
        <w:instrText>ADDIN CSL_CITATION { "citationItems" : [ { "id" : "ITEM-1", "itemData" : { "DOI" : "10.1111/nph.13288", "ISBN" : "1469-8137", "ISSN" : "0028646X", "PMID" : "25639293", "abstract" : "1406 I. 1407 II. 1408 III. 1410 IV. 1411 V. 1413 VI. 1416 VII. 1418 1418 References 1419 Summary Almost all land plants form symbiotic associations with mycorrhizal fungi. These below-ground fungi play a key role in terrestrial ecosystems as they regulate nutrient and carbon cycles, and influence soil structure and ecosystem multifunctionality. Up to 80% of plant N and P is provided by mycorrhizal fungi and many plant species depend on these symbionts for growth and survival. Estimates suggest that there are c. 50 000 fungal species that form mycorrhizal associations with c. 250 000 plant species. The development of high-throughput molecular tools has helped us to better understand the biology, evolution, and biodiversity of mycorrhizal associations. Nuclear genome assemblies and gene annotations of 33 mycorrhizal fungal species are now available providing fascinating opportunities to deepen our understanding of the mycorrhizal lifestyle, the metabolic capabilities of these plant symbionts, the molecular dialogue between symbionts, and evolutionary adaptations across a range of mycorrhizal associations. Large-scale molecular surveys have provided novel insights into the diversity, spatial and temporal dynamics of mycorrhizal fungal communities. At the ecological level, network theory makes it possible to analyze interactions between plant\u2013fungal partners as complex underground multi-species networks. Our analysis suggests that nestedness, modularity and specificity of mycorrhizal networks vary and depend on mycorrhizal type. Mechanistic models explaining partner choice, resource exchange, and coevolution in mycorrhizal associations have been developed and are being tested. This review ends with major frontiers for further research.", "author" : [ { "dropping-particle" : "", "family" : "Heijden", "given" : "Marcel G A", "non-dropping-particle" : "van der", "parse-names" : false, "suffix" : "" }, { "dropping-particle" : "", "family" : "Martin", "given" : "Francis M", "non-dropping-particle" : "", "parse-names" : false, "suffix" : "" }, { "dropping-particle" : "", "family" : "Selosse", "given" : "Marc-Andr\u00e9", "non-dropping-particle" : "", "parse-names" : false, "suffix" : "" }, { "dropping-particle" : "", "family" : "Sanders", "given" : "Ian R", "non-dropping-particle" : "", "parse-names" : false, "suffix" : "" } ], "container-title" : "New Phytologist", "id" : "ITEM-1", "issue" : "4", "issued" : { "date-parts" : [ [ "2015" ] ] }, "page" : "1406-1423", "title" : "Mycorrhizal ecology and evolution: the past, the present, and the future", "type" : "article-journal", "volume" : "205" }, "uris" : [ "http://www.mendeley.com/documents/?uuid=26899c30-8125-46b7-8e06-4c7dae1fd8b0" ] } ], "mendeley" : { "formattedCitation" : "&lt;sup&gt;8&lt;/sup&gt;", "plainTextFormattedCitation" : "8", "previouslyFormattedCitation" : "&lt;sup&gt;8&lt;/sup&gt;" }, "properties" : { "noteIndex" : 0 }, "schema" : "https://github.com/citation-style-language/schema/raw/master/csl-citation.json" }</w:instrText>
      </w:r>
      <w:r w:rsidR="00EE3505" w:rsidRPr="009E1AD5">
        <w:fldChar w:fldCharType="separate"/>
      </w:r>
      <w:r w:rsidR="00D14C89" w:rsidRPr="00D14C89">
        <w:rPr>
          <w:noProof/>
          <w:vertAlign w:val="superscript"/>
        </w:rPr>
        <w:t>8</w:t>
      </w:r>
      <w:r w:rsidR="00EE3505" w:rsidRPr="009E1AD5">
        <w:fldChar w:fldCharType="end"/>
      </w:r>
      <w:r w:rsidR="00FD3BE8" w:rsidRPr="009E1AD5">
        <w:t>.</w:t>
      </w:r>
      <w:r w:rsidR="000B5EDF" w:rsidRPr="009E1AD5">
        <w:t xml:space="preserve"> </w:t>
      </w:r>
    </w:p>
    <w:p w14:paraId="29E64E44" w14:textId="1912EAB1" w:rsidR="009621C8" w:rsidRDefault="009621C8" w:rsidP="00621722">
      <w:r>
        <w:t xml:space="preserve">The </w:t>
      </w:r>
      <w:proofErr w:type="spellStart"/>
      <w:r>
        <w:t>Glomeromycota</w:t>
      </w:r>
      <w:proofErr w:type="spellEnd"/>
      <w:r>
        <w:t xml:space="preserve"> are </w:t>
      </w:r>
      <w:r w:rsidR="00E41FA1" w:rsidRPr="009E1AD5">
        <w:t xml:space="preserve">a fungal phylum of </w:t>
      </w:r>
      <w:del w:id="141" w:author="Vos, R.A." w:date="2017-03-23T11:20:00Z">
        <w:r w:rsidR="00E41FA1" w:rsidRPr="009E1AD5" w:rsidDel="005E40EE">
          <w:delText xml:space="preserve">which </w:delText>
        </w:r>
      </w:del>
      <w:r w:rsidR="00E41FA1" w:rsidRPr="009E1AD5">
        <w:t>most</w:t>
      </w:r>
      <w:ins w:id="142" w:author="Vos, R.A." w:date="2017-03-23T11:20:00Z">
        <w:r w:rsidR="005E40EE">
          <w:t>ly</w:t>
        </w:r>
      </w:ins>
      <w:r w:rsidR="00E41FA1" w:rsidRPr="009E1AD5">
        <w:t xml:space="preserve"> </w:t>
      </w:r>
      <w:del w:id="143" w:author="Vos, R.A." w:date="2017-03-23T11:20:00Z">
        <w:r w:rsidR="00E41FA1" w:rsidRPr="009E1AD5" w:rsidDel="005E40EE">
          <w:delText xml:space="preserve">members are </w:delText>
        </w:r>
      </w:del>
      <w:r w:rsidR="00E41FA1" w:rsidRPr="009E1AD5">
        <w:t xml:space="preserve">obligate </w:t>
      </w:r>
      <w:proofErr w:type="spellStart"/>
      <w:r w:rsidR="00E41FA1" w:rsidRPr="009E1AD5">
        <w:t>mycorrhizal</w:t>
      </w:r>
      <w:proofErr w:type="spellEnd"/>
      <w:r w:rsidR="00E41FA1" w:rsidRPr="009E1AD5">
        <w:t xml:space="preserve"> fungi</w:t>
      </w:r>
      <w:del w:id="144" w:author="Vos, R.A." w:date="2017-03-23T09:53:00Z">
        <w:r w:rsidR="00675873" w:rsidDel="00C90C6C">
          <w:delText xml:space="preserve"> </w:delText>
        </w:r>
      </w:del>
      <w:r w:rsidR="00E41FA1" w:rsidRPr="009E1AD5">
        <w:fldChar w:fldCharType="begin" w:fldLock="1"/>
      </w:r>
      <w:r w:rsidR="00C0762C">
        <w:instrText>ADDIN CSL_CITATION { "citationItems" : [ { "id" : "ITEM-1", "itemData" : { "DOI" : "10.1017/S0016672300033917", "ISBN" : "9783540706151", "ISSN" : "0016-6723", "abstract" : "This volume provides an overview of both the state of the art in the traditional fields of industrial mycology as well as of the evaluation of novel applications of fungi in agriculture, environmental biology, and medicine. The first section is devoted to the traditional use of fungi in the production and processing of food and beverages. The second section deals with different fungal metabolites and enzymes. Here, both fungal substances, e.g. antibiotics, that are part of industrial production processes and those which have not yet been developed into commercial products, but bear important potentials, are introduced. The third section treats the ability of fungi to degrade organic substances or to absorb substrates, which can be used for the purification of contaminated sites and for recycling processes. The last part presents future developments and strategies to produce heterologous proteins.", "author" : [ { "dropping-particle" : "", "family" : "Latg\u00e9", "given" : "J. P.", "non-dropping-particle" : "", "parse-names" : false, "suffix" : "" }, { "dropping-particle" : "", "family" : "Calder\u00f3n", "given" : "F.", "non-dropping-particle" : "", "parse-names" : false, "suffix" : "" } ], "container-title" : "Growth, Differentiation and sexuality, 2nd Edition. Springer Berlin Heidelberg", "id" : "ITEM-1", "issued" : { "date-parts" : [ [ "2006" ] ] }, "number-of-pages" : "73-104", "title" : "The Mycota. A comprehensive Treatise on Fungi as Experimental Systems for Basis and Applied Research.", "type" : "book", "volume" : "1" }, "uris" : [ "http://www.mendeley.com/documents/?uuid=fafdc7a3-cdd4-4b7c-a5a3-bf519f309ccc" ] } ], "mendeley" : { "formattedCitation" : "&lt;sup&gt;10&lt;/sup&gt;", "plainTextFormattedCitation" : "10", "previouslyFormattedCitation" : "&lt;sup&gt;10&lt;/sup&gt;" }, "properties" : { "noteIndex" : 0 }, "schema" : "https://github.com/citation-style-language/schema/raw/master/csl-citation.json" }</w:instrText>
      </w:r>
      <w:r w:rsidR="00E41FA1" w:rsidRPr="009E1AD5">
        <w:fldChar w:fldCharType="separate"/>
      </w:r>
      <w:r w:rsidR="00D14C89" w:rsidRPr="00D14C89">
        <w:rPr>
          <w:noProof/>
          <w:vertAlign w:val="superscript"/>
        </w:rPr>
        <w:t>10</w:t>
      </w:r>
      <w:r w:rsidR="00E41FA1" w:rsidRPr="009E1AD5">
        <w:fldChar w:fldCharType="end"/>
      </w:r>
      <w:r w:rsidR="00E41FA1" w:rsidRPr="009E1AD5">
        <w:t xml:space="preserve">. </w:t>
      </w:r>
      <w:r w:rsidR="004C7874" w:rsidRPr="009E1AD5">
        <w:t xml:space="preserve">Fossil evidence </w:t>
      </w:r>
      <w:r w:rsidR="00B34844" w:rsidRPr="009E1AD5">
        <w:t>suggests</w:t>
      </w:r>
      <w:r w:rsidR="004C7874" w:rsidRPr="009E1AD5">
        <w:t xml:space="preserve"> that </w:t>
      </w:r>
      <w:r>
        <w:t>this group has</w:t>
      </w:r>
      <w:r w:rsidR="004C7874" w:rsidRPr="009E1AD5">
        <w:t xml:space="preserve"> coevolved with </w:t>
      </w:r>
      <w:r w:rsidR="00B34844" w:rsidRPr="009E1AD5">
        <w:t>land plants</w:t>
      </w:r>
      <w:r w:rsidR="004C7874" w:rsidRPr="009E1AD5">
        <w:t xml:space="preserve"> </w:t>
      </w:r>
      <w:ins w:id="145" w:author="Vos, R.A." w:date="2017-03-22T18:16:00Z">
        <w:r w:rsidR="002F26F1">
          <w:t xml:space="preserve">for </w:t>
        </w:r>
      </w:ins>
      <w:r w:rsidR="004C7874" w:rsidRPr="009E1AD5">
        <w:t xml:space="preserve">at least </w:t>
      </w:r>
      <w:r w:rsidR="00B34844" w:rsidRPr="009E1AD5">
        <w:t xml:space="preserve">407 </w:t>
      </w:r>
      <w:proofErr w:type="spellStart"/>
      <w:r w:rsidR="00B34844" w:rsidRPr="009E1AD5">
        <w:t>Myr</w:t>
      </w:r>
      <w:proofErr w:type="spellEnd"/>
      <w:r w:rsidR="00B34844" w:rsidRPr="009E1AD5">
        <w:t>, as vesicles, spores, intracellular coils</w:t>
      </w:r>
      <w:ins w:id="146" w:author="Vos, R.A." w:date="2017-03-22T18:16:00Z">
        <w:r w:rsidR="002F26F1">
          <w:t>,</w:t>
        </w:r>
      </w:ins>
      <w:r w:rsidR="00B34844" w:rsidRPr="009E1AD5">
        <w:t xml:space="preserve"> and </w:t>
      </w:r>
      <w:proofErr w:type="spellStart"/>
      <w:r w:rsidR="00B34844" w:rsidRPr="009E1AD5">
        <w:t>arbuscule</w:t>
      </w:r>
      <w:proofErr w:type="spellEnd"/>
      <w:r w:rsidR="00B34844" w:rsidRPr="009E1AD5">
        <w:t xml:space="preserve">-like structures resembling extant </w:t>
      </w:r>
      <w:proofErr w:type="spellStart"/>
      <w:r w:rsidR="00B34844" w:rsidRPr="009E1AD5">
        <w:t>mycorrhizal</w:t>
      </w:r>
      <w:proofErr w:type="spellEnd"/>
      <w:r w:rsidR="00B34844" w:rsidRPr="009E1AD5">
        <w:t xml:space="preserve"> infections were found in </w:t>
      </w:r>
      <w:proofErr w:type="spellStart"/>
      <w:r w:rsidR="00B34844" w:rsidRPr="009E1AD5">
        <w:t>Rhynie</w:t>
      </w:r>
      <w:proofErr w:type="spellEnd"/>
      <w:r w:rsidR="00B34844" w:rsidRPr="009E1AD5">
        <w:t xml:space="preserve"> </w:t>
      </w:r>
      <w:proofErr w:type="spellStart"/>
      <w:r w:rsidR="00B34844" w:rsidRPr="009E1AD5">
        <w:t>Chert</w:t>
      </w:r>
      <w:proofErr w:type="spellEnd"/>
      <w:r w:rsidR="00B34844" w:rsidRPr="009E1AD5">
        <w:t xml:space="preserve"> fossils of </w:t>
      </w:r>
      <w:proofErr w:type="spellStart"/>
      <w:r w:rsidR="00B34844" w:rsidRPr="009E1AD5">
        <w:rPr>
          <w:i/>
        </w:rPr>
        <w:t>Horneophyton</w:t>
      </w:r>
      <w:proofErr w:type="spellEnd"/>
      <w:r w:rsidR="00B34844" w:rsidRPr="009E1AD5">
        <w:t xml:space="preserve"> </w:t>
      </w:r>
      <w:r w:rsidR="00B34844" w:rsidRPr="009E1AD5">
        <w:rPr>
          <w:i/>
        </w:rPr>
        <w:t>lignierin</w:t>
      </w:r>
      <w:r w:rsidR="00B34844" w:rsidRPr="009E1AD5">
        <w:fldChar w:fldCharType="begin" w:fldLock="1"/>
      </w:r>
      <w:r w:rsidR="00C0762C">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B34844" w:rsidRPr="009E1AD5">
        <w:fldChar w:fldCharType="separate"/>
      </w:r>
      <w:r w:rsidR="00D14C89" w:rsidRPr="00D14C89">
        <w:rPr>
          <w:noProof/>
          <w:vertAlign w:val="superscript"/>
        </w:rPr>
        <w:t>11</w:t>
      </w:r>
      <w:r w:rsidR="00B34844" w:rsidRPr="009E1AD5">
        <w:fldChar w:fldCharType="end"/>
      </w:r>
      <w:r w:rsidR="00B34844" w:rsidRPr="009E1AD5">
        <w:t>.</w:t>
      </w:r>
      <w:r w:rsidR="00580EF9">
        <w:t xml:space="preserve"> </w:t>
      </w:r>
      <w:r w:rsidR="0004624C" w:rsidRPr="00513E7D">
        <w:t>Further support</w:t>
      </w:r>
      <w:r w:rsidR="00580EF9">
        <w:t xml:space="preserve"> </w:t>
      </w:r>
      <w:r w:rsidR="00BE54BC">
        <w:t xml:space="preserve">for ancient origin of these interactions </w:t>
      </w:r>
      <w:r w:rsidR="0004624C" w:rsidRPr="00513E7D">
        <w:t>comes</w:t>
      </w:r>
      <w:r w:rsidR="00580EF9">
        <w:t xml:space="preserve"> </w:t>
      </w:r>
      <w:r w:rsidR="0004624C" w:rsidRPr="00513E7D">
        <w:t xml:space="preserve">from genomics, </w:t>
      </w:r>
      <w:commentRangeStart w:id="147"/>
      <w:r w:rsidR="0004624C" w:rsidRPr="00513E7D">
        <w:t xml:space="preserve">as genes involved in the formation of </w:t>
      </w:r>
      <w:del w:id="148" w:author="Vos, R.A." w:date="2017-03-22T18:17:00Z">
        <w:r w:rsidR="0004624C" w:rsidRPr="00513E7D" w:rsidDel="002F26F1">
          <w:delText xml:space="preserve">these </w:delText>
        </w:r>
      </w:del>
      <w:proofErr w:type="spellStart"/>
      <w:r w:rsidR="0004624C" w:rsidRPr="00513E7D">
        <w:t>arbuscular</w:t>
      </w:r>
      <w:proofErr w:type="spellEnd"/>
      <w:r w:rsidR="0004624C" w:rsidRPr="00513E7D">
        <w:t xml:space="preserve"> </w:t>
      </w:r>
      <w:proofErr w:type="spellStart"/>
      <w:r w:rsidR="0004624C" w:rsidRPr="00513E7D">
        <w:t>mycorrhizal</w:t>
      </w:r>
      <w:proofErr w:type="spellEnd"/>
      <w:r w:rsidR="0004624C" w:rsidRPr="00513E7D">
        <w:t xml:space="preserve"> infect</w:t>
      </w:r>
      <w:r w:rsidR="00E75BC0">
        <w:t xml:space="preserve">ions are homologs </w:t>
      </w:r>
      <w:r w:rsidR="0004624C" w:rsidRPr="00513E7D">
        <w:t>and were acquired in a stepwise manner</w:t>
      </w:r>
      <w:commentRangeEnd w:id="147"/>
      <w:r w:rsidR="005635BC">
        <w:rPr>
          <w:rStyle w:val="Verwijzingopmerking"/>
        </w:rPr>
        <w:commentReference w:id="147"/>
      </w:r>
      <w:r w:rsidR="00E75BC0">
        <w:t xml:space="preserve">, </w:t>
      </w:r>
      <w:r w:rsidR="00675873">
        <w:t xml:space="preserve">with </w:t>
      </w:r>
      <w:r w:rsidR="00193630">
        <w:t>potentiation</w:t>
      </w:r>
      <w:r w:rsidR="0004624C" w:rsidRPr="00513E7D">
        <w:t xml:space="preserve"> starting as early as the last common ancestor of </w:t>
      </w:r>
      <w:proofErr w:type="spellStart"/>
      <w:r w:rsidR="00193630">
        <w:t>Charophytes</w:t>
      </w:r>
      <w:proofErr w:type="spellEnd"/>
      <w:r w:rsidR="0004624C" w:rsidRPr="00513E7D">
        <w:t xml:space="preserve"> and </w:t>
      </w:r>
      <w:r w:rsidR="001C1408">
        <w:t>Embryophytes</w:t>
      </w:r>
      <w:r w:rsidR="00580EF9">
        <w:fldChar w:fldCharType="begin" w:fldLock="1"/>
      </w:r>
      <w:r w:rsidR="00C0762C">
        <w:instrText>ADDIN CSL_CITATION { "citationItems" : [ { "id" : "ITEM-1", "itemData" : { "DOI" : "10.1073/pnas.0306074101", "ISBN" : "0027-8424 (Print) 0027-8424 (Linking)", "ISSN" : "0027-8424", "PMID" : "15075387", "abstract" : "Arbuscular mycorrhizae are ancient symbioses that are thought to have originated &gt;400 million years ago in the roots of plants, pioneering the colonization of terrestrial habitats. In these associations, a key process is the transfer of phosphorus as inorganic phosphate to the host plant across the fungus-plant interface. Mycorrhiza-specific phosphate transporter genes and their regulation are conserved in phylogenetically distant plant species, and they are activated selectively by fungal species from the phylum Glomeromycota. The potato phosphate transporter gene StPT3 is expressed in a temporally defined manner in root cells harboring various mycorrhizal structures, including thick-coiled hyphae. The results highlight the role of different symbiotic structures in phosphorus transfer, and they indicate that cell-cell contact between the symbiotic partners is required to induce phosphate transport.", "author" : [ { "dropping-particle" : "", "family" : "Karandashov", "given" : "Vladimir", "non-dropping-particle" : "", "parse-names" : false, "suffix" : "" }, { "dropping-particle" : "", "family" : "Nagy", "given" : "R\u00e9ka", "non-dropping-particle" : "", "parse-names" : false, "suffix" : "" }, { "dropping-particle" : "", "family" : "Wegm\u00fcller", "given" : "Sarah", "non-dropping-particle" : "", "parse-names" : false, "suffix" : "" }, { "dropping-particle" : "", "family" : "Amrhein", "given" : "Nikolaus", "non-dropping-particle" : "", "parse-names" : false, "suffix" : "" }, { "dropping-particle" : "", "family" : "Bucher", "given" : "Marcel", "non-dropping-particle" : "", "parse-names" : false, "suffix" : "" } ], "container-title" : "Proceedings of the National Academy of Sciences of the United States of America", "id" : "ITEM-1", "issue" : "16", "issued" : { "date-parts" : [ [ "2004" ] ] }, "page" : "6285-90", "title" : "Evolutionary conservation of a phosphate transporter in the arbuscular mycorrhizal symbiosis.", "type" : "article-journal", "volume" : "101" }, "uris" : [ "http://www.mendeley.com/documents/?uuid=35562417-610d-4ded-ad8f-487ea8295eb5" ] }, { "id" : "ITEM-2", "itemData" : { "DOI" : "10.1111/j.1469-8137.2009.03137.x", "ISBN" : "0028-646X", "ISSN" : "0028646X", "PMID" : "20059702", "abstract" : "*The colonization of land by plants fundamentally altered environmental conditions on earth. Plant-mycorrhizal fungus symbiosis likely played a key role in this process by assisting plants to absorb water and nutrients from soil. *Here, in a diverse set of land plants, we investigated the evolutionary histories and functional conservation of three genes required for mycorrhiza formation in legumes and rice (Oryza sativa), DMI1, DMI3 and IPD3. *The genes were isolated from nearly all major plant lineages. Phylogenetic analyses showed that they had been vertically inherited since the origin of land plants. Further, cross-species mutant rescue experiments demonstrated that DMI3 genes from liverworts and hornworts could rescue Medicago truncatula dmi3 mutants for mycorrhiza formation. Yeast two-hybrid assays also showed that bryophyte DMI3 proteins could bind to downstream-acting M. trunculata IPD3 protein. Finally, molecular evolutionary analyses revealed that these genes were under purifying selection for maintenance of their ancestral functions in all mycorrhizal plant lineages. *These results indicate that the mycorrhizal genes were present in the common ancestor of land plants, and that their functions were largely conserved during land plant evolution. The evidence presented here strongly suggests that plant-mycorrhizal fungus symbiosis was one of the key processes that contributed to the origin of land flora.", "author" : [ { "dropping-particle" : "", "family" : "Wang", "given" : "Bin", "non-dropping-particle" : "", "parse-names" : false, "suffix" : "" }, { "dropping-particle" : "", "family" : "Yeun", "given" : "Li Huey", "non-dropping-particle" : "", "parse-names" : false, "suffix" : "" }, { "dropping-particle" : "", "family" : "Xue", "given" : "Jia-Yu Yu", "non-dropping-particle" : "", "parse-names" : false, "suffix" : "" }, { "dropping-particle" : "", "family" : "Liu", "given" : "Yang", "non-dropping-particle" : "", "parse-names" : false, "suffix" : "" }, { "dropping-particle" : "", "family" : "An\u00e9", "given" : "Jean-Michel", "non-dropping-particle" : "", "parse-names" : false, "suffix" : "" }, { "dropping-particle" : "", "family" : "Qiu", "given" : "Yin-Long Long", "non-dropping-particle" : "", "parse-names" : false, "suffix" : "" } ], "container-title" : "New Phytologist", "id" : "ITEM-2", "issue" : "2", "issued" : { "date-parts" : [ [ "2010" ] ] }, "page" : "514-525", "title" : "Presence of three mycorrhizal genes in the common ancestor of land plants suggests a key role of mycorrhizas in the colonization of land by plants", "type" : "article-journal", "volume" : "186" }, "uris" : [ "http://www.mendeley.com/documents/?uuid=fa3b0690-0a79-494d-810f-e77db4b39b42" ] }, { "id" : "ITEM-3", "itemData" : { "DOI" : "10.1073/pnas.1515426112", "ISSN" : "0027-8424", "author" : [ { "dropping-particle" : "", "family" : "Delaux", "given" : "Pierre-Marc", "non-dropping-particle" : "", "parse-names" : false, "suffix" : "" }, { "dropping-particle" : "V.", "family" : "Radhakrishnan", "given" : "Guru", "non-dropping-particle" : "", "parse-names" : false, "suffix" : "" }, { "dropping-particle" : "", "family" : "Jayaraman", "given" : "Dhileepkumar", "non-dropping-particle" : "", "parse-names" : false, "suffix" : "" }, { "dropping-particle" : "", "family" : "Cheema", "given" : "Jitender", "non-dropping-particle" : "", "parse-names" : false, "suffix" : "" }, { "dropping-particle" : "", "family" : "Malbreil", "given" : "Mathilde", "non-dropping-particle" : "", "parse-names" : false, "suffix" : "" }, { "dropping-particle" : "", "family" : "Volkening", "given" : "Jeremy D.", "non-dropping-particle" : "", "parse-names" : false, "suffix" : "" }, { "dropping-particle" : "", "family" : "Sekimoto", "given" : "Hiroyuki", "non-dropping-particle" : "", "parse-names" : false, "suffix" : "" }, { "dropping-particle" : "", "family" : "Nishiyama", "given" : "Tomoaki", "non-dropping-particle" : "", "parse-names" : false, "suffix" : "" }, { "dropping-particle" : "", "family" : "Melkonian", "given" : "Michael", "non-dropping-particle" : "", "parse-names" : false, "suffix" : "" }, { "dropping-particle" : "", "family" : "Pokorny", "given" : "Lisa", "non-dropping-particle" : "", "parse-names" : false, "suffix" : "" }, { "dropping-particle" : "", "family" : "Rothfels", "given" : "Carl J.", "non-dropping-particle" : "", "parse-names" : false, "suffix" : "" }, { "dropping-particle" : "", "family" : "Sederoff", "given" : "Heike Winter",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"Zhang", "given" : "Yong", "non-dropping-particle" : "", "parse-names" : false, "suffix" : "" }, { "dropping-particle" : "", "family" : "Sussman", "given" : "Michael R.", "non-dropping-particle" : "", "parse-names" : false, "suffix" : "" }, { "dropping-particle" : "", "family" : "Dunand", "given" : "Christophe", "non-dropping-particle" : "", "parse-names" : false, "suffix" : "" }, { "dropping-particle" : "", "family" : "Morris", "given" : "Richard J.", "non-dropping-particle" : "", "parse-names" : false, "suffix" : "" }, { "dropping-particle" : "", "family" : "Roux", "given" : "Christophe", "non-dropping-particle" : "", "parse-names" : false, "suffix" : "" }, { "dropping-particle" : "", "family" : "Wong", "given" : "Gane Ka-Shu", "non-dropping-particle" : "", "parse-names" : false, "suffix" : "" }, { "dropping-particle" : "", "family" : "Oldroyd", "given" : "Giles E. D.", "non-dropping-particle" : "", "parse-names" : false, "suffix" : "" }, { "dropping-particle" : "", "family" : "An\u00e9", "given" : "Jean-Michel", "non-dropping-particle" : "", "parse-names" : false, "suffix" : "" } ], "container-title" : "Proceedings of the National Academy of Sciences", "id" : "ITEM-3", "issue" : "43", "issued" : { "date-parts" : [ [ "2015" ] ] }, "page" : "13390-13395", "title" : "Algal ancestor of land plants was preadapted for symbiosis", "type" : "article-journal", "volume" : "112" }, "uris" : [ "http://www.mendeley.com/documents/?uuid=730cb596-0ce5-4466-b457-9eded438f95f" ] } ], "mendeley" : { "formattedCitation" : "&lt;sup&gt;12\u201314&lt;/sup&gt;", "plainTextFormattedCitation" : "12\u201314", "previouslyFormattedCitation" : "&lt;sup&gt;12\u201314&lt;/sup&gt;" }, "properties" : { "noteIndex" : 0 }, "schema" : "https://github.com/citation-style-language/schema/raw/master/csl-citation.json" }</w:instrText>
      </w:r>
      <w:r w:rsidR="00580EF9">
        <w:fldChar w:fldCharType="separate"/>
      </w:r>
      <w:r w:rsidR="00D14C89" w:rsidRPr="00D14C89">
        <w:rPr>
          <w:noProof/>
          <w:vertAlign w:val="superscript"/>
        </w:rPr>
        <w:t>12–14</w:t>
      </w:r>
      <w:r w:rsidR="00580EF9">
        <w:fldChar w:fldCharType="end"/>
      </w:r>
      <w:r w:rsidR="0004624C" w:rsidRPr="00580EF9">
        <w:rPr>
          <w:color w:val="FF0000"/>
        </w:rPr>
        <w:t>.</w:t>
      </w:r>
    </w:p>
    <w:p w14:paraId="4F0D17D4" w14:textId="459D6D64" w:rsidR="007368B6" w:rsidRPr="007368B6" w:rsidRDefault="007368B6" w:rsidP="00621722">
      <w:r w:rsidRPr="007368B6">
        <w:t xml:space="preserve">Within Ascomycota and </w:t>
      </w:r>
      <w:proofErr w:type="spellStart"/>
      <w:r w:rsidRPr="007368B6">
        <w:t>Basidiomycota</w:t>
      </w:r>
      <w:proofErr w:type="spellEnd"/>
      <w:r w:rsidRPr="007368B6">
        <w:t xml:space="preserve">, inferring the origin of the </w:t>
      </w:r>
      <w:proofErr w:type="spellStart"/>
      <w:r w:rsidRPr="007368B6">
        <w:t>mycorrhizal</w:t>
      </w:r>
      <w:proofErr w:type="spellEnd"/>
      <w:r w:rsidRPr="007368B6">
        <w:t xml:space="preserve"> habit is </w:t>
      </w:r>
      <w:del w:id="149" w:author="Vos, R.A." w:date="2017-03-23T11:31:00Z">
        <w:r w:rsidRPr="007368B6" w:rsidDel="00B831F5">
          <w:delText>a complex task due to</w:delText>
        </w:r>
      </w:del>
      <w:ins w:id="150" w:author="Vos, R.A." w:date="2017-03-23T11:31:00Z">
        <w:r w:rsidR="00B831F5">
          <w:t>complicated by the</w:t>
        </w:r>
      </w:ins>
      <w:r w:rsidRPr="007368B6">
        <w:t xml:space="preserve"> many independent origins of a wide variety of nutritional modes, such as saprophytes, parasites, insect </w:t>
      </w:r>
      <w:proofErr w:type="spellStart"/>
      <w:r w:rsidRPr="007368B6">
        <w:t>symbionts</w:t>
      </w:r>
      <w:proofErr w:type="spellEnd"/>
      <w:r w:rsidRPr="007368B6">
        <w:t xml:space="preserve">, pathogens, </w:t>
      </w:r>
      <w:proofErr w:type="spellStart"/>
      <w:r w:rsidRPr="007368B6">
        <w:t>mycorrhiza</w:t>
      </w:r>
      <w:proofErr w:type="spellEnd"/>
      <w:r w:rsidRPr="007368B6">
        <w:t xml:space="preserve"> and </w:t>
      </w:r>
      <w:r w:rsidRPr="007368B6">
        <w:lastRenderedPageBreak/>
        <w:t>lichens</w:t>
      </w:r>
      <w:r w:rsidRPr="007368B6">
        <w:fldChar w:fldCharType="begin" w:fldLock="1"/>
      </w:r>
      <w:r w:rsidR="00AF7163">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"id" : "ITEM-2",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"ITEM-2",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"ITEM-3",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"ITEM-3",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"ITEM-4",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"ITEM-4", "issue" : "6089", "issued" : { "date-parts" : [ [ "2012" ] ] }, "page" : "1715-1719", "title" : "The Paleozoic Origin of Enzymatic Lignin Decomposition Reconstructed from 31 Fungal Genomes", "type" : "article-journal", "volume" : "336" }, "uris" : [ "http://www.mendeley.com/documents/?uuid=a5a704ee-1129-479d-a3f7-81486938b9e2" ] } ], "mendeley" : { "formattedCitation" : "&lt;sup&gt;15\u201318&lt;/sup&gt;", "plainTextFormattedCitation" : "15\u201318", "previouslyFormattedCitation" : "&lt;sup&gt;15\u201318&lt;/sup&gt;" }, "properties" : { "noteIndex" : 0 }, "schema" : "https://github.com/citation-style-language/schema/raw/master/csl-citation.json" }</w:instrText>
      </w:r>
      <w:r w:rsidRPr="007368B6">
        <w:fldChar w:fldCharType="separate"/>
      </w:r>
      <w:r w:rsidR="00D14C89" w:rsidRPr="00D14C89">
        <w:rPr>
          <w:noProof/>
          <w:vertAlign w:val="superscript"/>
        </w:rPr>
        <w:t>15–18</w:t>
      </w:r>
      <w:r w:rsidRPr="007368B6">
        <w:fldChar w:fldCharType="end"/>
      </w:r>
      <w:r w:rsidRPr="007368B6">
        <w:t xml:space="preserve">. In </w:t>
      </w:r>
      <w:proofErr w:type="spellStart"/>
      <w:r w:rsidRPr="007368B6">
        <w:t>Basidiomycota</w:t>
      </w:r>
      <w:proofErr w:type="spellEnd"/>
      <w:r w:rsidRPr="007368B6">
        <w:t xml:space="preserve">, </w:t>
      </w:r>
      <w:proofErr w:type="spellStart"/>
      <w:r w:rsidRPr="007368B6">
        <w:t>mycorrhizal</w:t>
      </w:r>
      <w:proofErr w:type="spellEnd"/>
      <w:r w:rsidRPr="007368B6">
        <w:t xml:space="preserve"> habit is found in 11-15 out of 20 </w:t>
      </w:r>
      <w:proofErr w:type="spellStart"/>
      <w:r w:rsidRPr="007368B6">
        <w:t>Agaricomycete</w:t>
      </w:r>
      <w:proofErr w:type="spellEnd"/>
      <w:r w:rsidRPr="007368B6">
        <w:t xml:space="preserve"> orders</w:t>
      </w:r>
      <w:r w:rsidRPr="007368B6">
        <w:fldChar w:fldCharType="begin" w:fldLock="1"/>
      </w:r>
      <w:r w:rsidR="00AF7163">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"mendeley" : { "formattedCitation" : "&lt;sup&gt;15&lt;/sup&gt;", "plainTextFormattedCitation" : "15", "previouslyFormattedCitation" : "&lt;sup&gt;15&lt;/sup&gt;" }, "properties" : { "noteIndex" : 0 }, "schema" : "https://github.com/citation-style-language/schema/raw/master/csl-citation.json" }</w:instrText>
      </w:r>
      <w:r w:rsidRPr="007368B6">
        <w:fldChar w:fldCharType="separate"/>
      </w:r>
      <w:r w:rsidR="00D14C89" w:rsidRPr="00D14C89">
        <w:rPr>
          <w:noProof/>
          <w:vertAlign w:val="superscript"/>
        </w:rPr>
        <w:t>15</w:t>
      </w:r>
      <w:r w:rsidRPr="007368B6">
        <w:fldChar w:fldCharType="end"/>
      </w:r>
      <w:r w:rsidRPr="007368B6">
        <w:t xml:space="preserve">, including the two most basal lineages </w:t>
      </w:r>
      <w:proofErr w:type="spellStart"/>
      <w:r w:rsidRPr="007368B6">
        <w:t>Sebacinales</w:t>
      </w:r>
      <w:proofErr w:type="spellEnd"/>
      <w:r w:rsidRPr="007368B6">
        <w:t xml:space="preserve"> and </w:t>
      </w:r>
      <w:proofErr w:type="spellStart"/>
      <w:r w:rsidRPr="007368B6">
        <w:t>Cantharellales</w:t>
      </w:r>
      <w:proofErr w:type="spellEnd"/>
      <w:r w:rsidRPr="007368B6">
        <w:t xml:space="preserve">. Whether or not </w:t>
      </w:r>
      <w:proofErr w:type="spellStart"/>
      <w:r w:rsidRPr="007368B6">
        <w:t>mycorrhizal</w:t>
      </w:r>
      <w:proofErr w:type="spellEnd"/>
      <w:r w:rsidRPr="007368B6">
        <w:t xml:space="preserve"> habit in the approximately 246 </w:t>
      </w:r>
      <w:proofErr w:type="spellStart"/>
      <w:r w:rsidRPr="007368B6">
        <w:t>Myr</w:t>
      </w:r>
      <w:proofErr w:type="spellEnd"/>
      <w:r w:rsidRPr="007368B6">
        <w:t xml:space="preserve"> old</w:t>
      </w:r>
      <w:r w:rsidRPr="007368B6">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rsidRPr="007368B6">
        <w:fldChar w:fldCharType="separate"/>
      </w:r>
      <w:r w:rsidR="00D14C89" w:rsidRPr="00D14C89">
        <w:rPr>
          <w:noProof/>
          <w:vertAlign w:val="superscript"/>
        </w:rPr>
        <w:t>1</w:t>
      </w:r>
      <w:r w:rsidRPr="007368B6">
        <w:fldChar w:fldCharType="end"/>
      </w:r>
      <w:r w:rsidRPr="007368B6">
        <w:t xml:space="preserve"> </w:t>
      </w:r>
      <w:proofErr w:type="spellStart"/>
      <w:r w:rsidRPr="007368B6">
        <w:t>Agaricomycete</w:t>
      </w:r>
      <w:proofErr w:type="spellEnd"/>
      <w:r w:rsidRPr="007368B6">
        <w:t xml:space="preserve"> clade was ancestral or has multiple independent origins is a topic of discussion</w:t>
      </w:r>
      <w:r w:rsidRPr="007368B6">
        <w:fldChar w:fldCharType="begin" w:fldLock="1"/>
      </w:r>
      <w:r w:rsidR="00AF7163">
        <w:instrText>ADDIN CSL_CITATION { "citationItems" : [ { "id" : "ITEM-1",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"ITEM-1",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"ITEM-2",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"ITEM-2", "issue" : "6089", "issued" : { "date-parts" : [ [ "2012" ] ] }, "page" : "1715-1719", "title" : "The Paleozoic Origin of Enzymatic Lignin Decomposition Reconstructed from 31 Fungal Genomes", "type" : "article-journal", "volume" : "336" }, "uris" : [ "http://www.mendeley.com/documents/?uuid=a5a704ee-1129-479d-a3f7-81486938b9e2" ] }, { "id" : "ITEM-3",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"ITEM-3", "issue" : "4", "issued" : { "date-parts" : [ [ "2015" ] ] }, "page" : "410-5", "title" : "Convergent losses of decay mechanisms and rapid turnover of symbiosis genes in mycorrhizal mutualists", "type" : "article-journal", "volume" : "47" }, "uris" : [ "http://www.mendeley.com/documents/?uuid=c37a2115-f556-4d77-b67e-a45c0dfa599e" ] }, { "id" : "ITEM-4", "itemData" : { "DOI" : "10.1038/35035065", "ISBN" : "00280836 (ISSN)", "ISSN" : "0028-0836", "PMID" : "11029000", "abstract" : "Mycorrhizae, the symbiotic associations of plant roots and fungal hyphae, are classic examples of mutualisms. In these ecologically important associations, the fungi derive photosynthetic sugars from their plant hosts, which in turn benefit from fungus-mediated uptake of mineral nutrients. Early views on the evolution of symbioses suggested that all long-term, intimate associations tend to evolve toward mutualism. Following this principle, it has been suggested that mycorrhizal symbioses are the stable derivatives of ancestral antagonistic interactions involving plant parasitic fungi. Alternatively, mutualisms have been interpreted as inherently unstable reciprocal parasitisms, which can be disrupted by conflicts of interest among the partners. To determine the number of origins of mycorrhizae, and to assess their evolutionary stability, it is necessary to understand the phylogenetic relationships of the taxa involved. Here we present a broad phylogenetic analysis of mycorrhizal and free-living homobasidiomycetes (mushroom-forming fungi). Our results indicate that mycorrhizal symbionts with diverse plant hosts have evolved repeatedly from saprotrophic precursors, but also that there have been multiple reversals to a free-living condition. These findings suggest that mycorrhizae are unstable, evolutionarily dynamic associations.", "author" : [ { "dropping-particle" : "", "family" : "Hibbett", "given" : "D S", "non-dropping-particle" : "", "parse-names" : false, "suffix" : "" }, { "dropping-particle" : "", "family" : "Gilbert", "given" : "L B", "non-dropping-particle" : "", "parse-names" : false, "suffix" : "" }, { "dropping-particle" : "", "family" : "Donoghue", "given" : "M J", "non-dropping-particle" : "", "parse-names" : false, "suffix" : "" } ], "container-title" : "Nature", "id" : "ITEM-4", "issue" : "September", "issued" : { "date-parts" : [ [ "2000" ] ] }, "page" : "506-508", "title" : "Evolutionary instability of ectomycorrhizal symbioses in basidiomycetes.", "type" : "article-journal", "volume" : "407" }, "uris" : [ "http://www.mendeley.com/documents/?uuid=af49810b-46e8-4ade-add9-6953a4576b82" ] }, { "id" : "ITEM-5", "itemData" : { "DOI" : "10.3852/mycologia.98.6.982", "ISBN" : "0027-5514, 1557-2536", "ISSN" : "0027-5514", "PMID" : "17486974", "abstract" : "An overview of the phylogeny of the Agaricales is presented based on a multilocus analysis of a six-gene region supermatrix. Bayesian analyses of 5611 nucleotide characters of rpb1, rpb1-intron 2, rpb2 and 18S, 25S, and 5.8S ribosomal RNA genes recovered six major clades, which are recognized informally and labeled the Agaricoid, Tricholomatoid, Marasmioid, Pluteoid, Hygrophoroid and Plicaturopsidoid clades. Each clade is discussed in terms of key morphological and ecological traits. At least 11 origins of the ectomycorrhizal habit appear to have evolved in the Agaricales, with possibly as many as nine origins in the Agaricoid plus Tricholomatoid clade alone. A family-based phylogenetic classification is sketched for the Agaricales, in which 30 families, four unplaced tribes and two informally named clades are recognized.", "author" : [ { "dropping-particle" : "", "family" : "Matheny", "given" : "P Brandon", "non-dropping-particle" : "", "parse-names" : false, "suffix" : "" }, { "dropping-particle" : "", "family" : "Curtis", "given" : "Judd M", "non-dropping-particle" : "", "parse-names" : false, "suffix" : "" }, { "dropping-particle" : "", "family" : "Hofstetter", "given" : "Val\u00e9rie", "non-dropping-particle" : "", "parse-names" : false, "suffix" : "" }, { "dropping-particle" : "", "family" : "Aime", "given" : "M. Catherine", "non-dropping-particle" : "", "parse-names" : false, "suffix" : "" }, { "dropping-particle" : "", "family" : "Moncalvo", "given" : "Jean-Marc", "non-dropping-particle" : "", "parse-names" : false, "suffix" : "" }, { "dropping-particle" : "", "family" : "Ge", "given" : "Zai-Wei", "non-dropping-particle" : "", "parse-names" : false, "suffix" : "" }, { "dropping-particle" : "", "family" : "Slot", "given" : "Jason C", "non-dropping-particle" : "", "parse-names" : false, "suffix" : "" }, { "dropping-particle" : "", "family" : "Ammirati", "given" : "Joseph F", "non-dropping-particle" : "", "parse-names" : false, "suffix" : "" }, { "dropping-particle" : "", "family" : "Baroni", "given" : "Timothy J", "non-dropping-particle" : "", "parse-names" : false, "suffix" : "" }, { "dropping-particle" : "", "family" : "Bougher", "given" : "Neale L", "non-dropping-particle" : "", "parse-names" : false, "suffix" : "" }, { "dropping-particle" : "", "family" : "Hughes", "given" : "Karen W", "non-dropping-particle" : "", "parse-names" : false, "suffix" : "" }, { "dropping-particle" : "", "family" : "Lodge", "given" : "D Jean", "non-dropping-particle" : "", "parse-names" : false, "suffix" : "" }, { "dropping-particle" : "", "family" : "Kerrigan", "given" : "Richard W", "non-dropping-particle" : "", "parse-names" : false, "suffix" : "" }, { "dropping-particle" : "", "family" : "Seidl", "given" : "Michelle T", "non-dropping-particle" : "", "parse-names" : false, "suffix" : "" }, { "dropping-particle" : "", "family" : "Aanen", "given" : "Duur K", "non-dropping-particle" : "", "parse-names" : false, "suffix" : "" }, { "dropping-particle" : "", "family" : "DeNitis", "given" : "Matthew", "non-dropping-particle" : "", "parse-names" : false, "suffix" : "" }, { "dropping-particle" : "", "family" : "Daniele", "given" : "Graciela M", "non-dropping-particle" : "", "parse-names" : false, "suffix" : "" }, { "dropping-particle" : "", "family" : "Desjardin", "given" : "Dennis E", "non-dropping-particle" : "", "parse-names" : false, "suffix" : "" }, { "dropping-particle" : "", "family" : "Kropp", "given" : "Bradley R", "non-dropping-particle" : "", "parse-names" : false, "suffix" : "" }, { "dropping-particle" : "", "family" : "Norvell", "given" : "Lorelei L", "non-dropping-particle" : "", "parse-names" : false, "suffix" : "" }, { "dropping-particle" : "", "family" : "Parker", "given" : "Andrew", "non-dropping-particle" : "", "parse-names" : false, "suffix" : "" }, { "dropping-particle" : "", "family" : "Vellinga", "given" : "Else C", "non-dropping-particle" : "", "parse-names" : false, "suffix" : "" }, { "dropping-particle" : "", "family" : "Vilgalys", "given" : "Rytas", "non-dropping-particle" : "", "parse-names" : false, "suffix" : "" }, { "dropping-particle" : "", "family" : "Hibbett", "given" : "David S", "non-dropping-particle" : "", "parse-names" : false, "suffix" : "" } ], "container-title" : "Mycologia", "id" : "ITEM-5", "issue" : "6", "issued" : { "date-parts" : [ [ "2006" ] ] }, "page" : "982-995", "title" : "Major clades of Agaricales: a multilocus phylogenetic overview.", "type" : "article-journal", "volume" : "98" }, "uris" : [ "http://www.mendeley.com/documents/?uuid=58b528b7-a0bd-4fb6-b666-ed0d91bc5e8e" ] }, { "id" : "ITEM-6", "itemData" : { "DOI" : "10.1017/S0953756204000772", "ISBN" : "0953-7562", "ISSN" : "09537562", "PMID" : "15506013", "abstract" : "Within the basidiomycetes, the vast majority of known mycorrhizal species are homobasidiomycetes. It was therefore surprising when molecular and ultrastructural studies revealed a broad diversity of mycorrhizal associations involving members of the heterobasidiomycetous Sebacinaceae, fungi which, due to their inconspicuous basidiomes, have been often overlooked. To investigate the phylogenetic position of the Sebacinaceae within the basidiomycetes and to infer phylogenetic relationships within the Sebacinaceae, we made molecular phylogenetic analyses based on nuclear rDNA. We present a well-resolved phylogeny of the main lineages of basidiomycetes which suggests that the Sebacinaceae is the most basal group with known mycorrhizal members. Since more basal taxa of basidiomycetes consist of predominantly mycoparasitic and phytoparasitic fungi, it seems possible that a mycorrhizal life strategy, which was transformed into a saprotrophic strategy several times convergently, is an apomorphic character for the Hymenomycetidae. Mycorrhizal taxa of Sebacinaceae, including mycobionts of ectomycorrhizas, orchid mycorrhizas, ericoid mycorrhizas, and jungermannioid mycorrhizas, are distributed over two subgroups. One group contains species with macroscopically visible basidiomes, whereas members of the other group probably lack basidiomes. Sebacina appears to be polyphyletic; current species concepts in Sebacinaceae are questionable. Sebacina vermifera sensu Warcup &amp; Talbot consists of a broad complex of species possibly including mycobionts of jungermannioid and ericoid mycorrhizas. This wide spectrum of mycorrhizal types in one fungal family is unique. Extrapolating from the known rDNA sequences in Sebacinaceae, it is evident that there is a cosm of mycorrhizal biodiversity yet to be discovered in this group. Taxonomically, we recognise the Sebacinaceae as constituting a new order, the Sebacinales.", "author" : [ { "dropping-particle" : "", "family" : "Wei\u00df", "given" : "Michael", "non-dropping-particle" : "", "parse-names" : false, "suffix" : "" }, { "dropping-particle" : "", "family" : "Selosse", "given" : "Marc-Andr\u00e9", "non-dropping-particle" : "", "parse-names" : false, "suffix" : "" }, { "dropping-particle" : "", "family" : "Rexer", "given" : "Karl-heinz", "non-dropping-particle" : "", "parse-names" : false, "suffix" : "" }, { "dropping-particle" : "", "family" : "Urban", "given" : "Alexander", "non-dropping-particle" : "", "parse-names" : false, "suffix" : "" }, { "dropping-particle" : "", "family" : "Oberwinkler", "given" : "Franz", "non-dropping-particle" : "", "parse-names" : false, "suffix" : "" } ], "container-title" : "Mycological research", "id" : "ITEM-6", "issue" : "Pt 9", "issued" : { "date-parts" : [ [ "2004" ] ] }, "page" : "1003-1010", "title" : "Sebacinales: a hitherto overlooked cosm of heterobasidiomycetes with a broad mycorrhizal potential.", "type" : "article-journal", "volume" : "108" }, "uris" : [ "http://www.mendeley.com/documents/?uuid=3f57b967-e915-4834-97a5-cff7985efdfd" ] }, { "id" : "ITEM-7", "itemData" : { "DOI" : "10.1038/nature05110", "ISSN" : "0028-0836", "abstract" : "The ancestors of fungi are believed to be simple aquatic forms with flagellated spores, similar to members of the extant phylum Chytridiomycota (chytrids). Current classifications assume that chytrids form an early-diverging clade within the kingdom Fungi and imply a single loss of the spore flagellum, leading to the diversification of terrestrial fungi. Here we develop phylogenetic hypotheses for Fungi using data from six gene regions and nearly200 species.Our results indicate that theremay have been at least four independent losses of the flagellum in the kingdom Fungi. These losses of swimmingspores coincided with the evolution of new mechanisms of spore dispersal, such as aerial dispersal in mycelial groups and polar tube eversion in the microsporidia (unicellular forms that lack mitochondria). The enigmatic microsporidia seem to be derived from an endoparasitic chytrid ancestor similar to Rozella allomycis, on the earliest diverging branch of the fungal phylogenetic tree.", "author" : [ { "dropping-particle" : "", "family" : "James", "given" : "Timothy Y.", "non-dropping-particle" : "", "parse-names" : false, "suffix" : "" }, { "dropping-particle" : "", "family" : "Kauff", "given" : "Frank", "non-dropping-particle" : "", "parse-names" : false, "suffix" : "" }, { "dropping-particle" : "", "family" : "Schoch", "given" : "Conrad L.", "non-dropping-particle" : "", "parse-names" : false, "suffix" : "" }, { "dropping-particle" : "", "family" : "Matheny", "given" : "P. Brandon", "non-dropping-particle" : "", "parse-names" : false, "suffix" : "" }, { "dropping-particle" : "", "family" : "Hofstetter", "given" : "Val\u00e9rie", "non-dropping-particle" : "", "parse-names" : false, "suffix" : "" }, { "dropping-particle" : "", "family" : "Cox", "given" : "Cymon J.", "non-dropping-particle" : "", "parse-names" : false, "suffix" : "" }, { "dropping-particle" : "", "family" : "Celio", "given" : "Gail", "non-dropping-particle" : "", "parse-names" : false, "suffix" : "" }, { "dropping-particle" : "", "family" : "Gueidan", "given" : "C\u00e9cile", "non-dropping-particle" : "", "parse-names" : false, "suffix" : "" }, { "dropping-particle" : "", "family" : "Fraker", "given" : "Emily", "non-dropping-particle" : "", "parse-names" : false, "suffix" : "" }, { "dropping-particle" : "", "family" : "Miadlikowska", "given" : "Jolanta", "non-dropping-particle" : "", "parse-names" : false, "suffix" : "" }, { "dropping-particle" : "", "family" : "Lumbsch", "given" : "H. Thorsten", "non-dropping-particle" : "", "parse-names" : false, "suffix" : "" }, { "dropping-particle" : "", "family" : "Rauhut", "given" : "Alexandra", "non-dropping-particle" : "", "parse-names" : false, "suffix" : "" }, { "dropping-particle" : "", "family" : "Reeb", "given" : "Val\u00e9rie", "non-dropping-particle" : "", "parse-names" : false, "suffix" : "" }, { "dropping-particle" : "", "family" : "Arnold", "given" : "A. Elizabeth", "non-dropping-particle" : "", "parse-names" : false, "suffix" : "" }, { "dropping-particle" : "", "family" : "Amtoft", "given" : "Anja", "non-dropping-particle" : "", "parse-names" : false, "suffix" : "" }, { "dropping-particle" : "", "family" : "Stajich", "given" : "Jason E.", "non-dropping-particle" : "", "parse-names" : false, "suffix" : "" }, { "dropping-particle" : "", "family" : "Hosaka", "given" : "Kentaro", "non-dropping-particle" : "", "parse-names" : false, "suffix" : "" }, { "dropping-particle" : "", "family" : "Sung", "given" : "Gi-Ho", "non-dropping-particle" : "", "parse-names" : false, "suffix" : "" }, { "dropping-particle" : "", "family" : "Johnson", "given" : "Desiree", "non-dropping-particle" : "", "parse-names" : false, "suffix" : "" }, { "dropping-particle" : "", "family" : "O\u2019Rourke", "given" : "Ben", "non-dropping-particle" : "", "parse-names" : false, "suffix" : "" }, { "dropping-particle" : "", "family" : "Crockett", "given" : "Michael", "non-dropping-particle" : "", "parse-names" : false, "suffix" : "" }, { "dropping-particle" : "", "family" : "Binder", "given" : "Manfred", "non-dropping-particle" : "", "parse-names" : false, "suffix" : "" }, { "dropping-particle" : "", "family" : "Curtis", "given" : "Judd M.", "non-dropping-particle" : "", "parse-names" : false, "suffix" : "" }, { "dropping-particle" : "", "family" : "Slot", "given" : "Jason C.", "non-dropping-particle" : "", "parse-names" : false, "suffix" : "" }, { "dropping-particle" : "", "family" : "Wang", "given" : "Zheng", "non-dropping-particle" : "", "parse-names" : false, "suffix" : "" }, { "dropping-particle" : "", "family" : "Wilson", "given" : "Andrew W.", "non-dropping-particle" : "", "parse-names" : false, "suffix" : "" }, { "dropping-particle" : "", "family" : "Sch\u00fc\u00dfler", "given" : "Arthur", "non-dropping-particle" : "", "parse-names" : false, "suffix" : "" }, { "dropping-particle" : "", "family" : "Longcore", "given" : "Joyce E.", "non-dropping-particle" : "", "parse-names" : false, "suffix" : "" }, { "dropping-particle" : "", "family" : "O\u2019Donnell", "given" : "Kerry", "non-dropping-particle" : "", "parse-names" : false, "suffix" : "" }, { "dropping-particle" : "", "family" : "Mozley-Standridge", "given" : "Sharon", "non-dropping-particle" : "", "parse-names" : false, "suffix" : "" }, { "dropping-particle" : "", "family" : "Porter", "given" : "David", "non-dropping-particle" : "", "parse-names" : false, "suffix" : "" }, { "dropping-particle" : "", "family" : "Letcher", "given" : "Peter M.", "non-dropping-particle" : "", "parse-names" : false, "suffix" : "" }, { "dropping-particle" : "", "family" : "Powell", "given" : "Martha J.", "non-dropping-particle" : "", "parse-names" : false, "suffix" : "" }, { "dropping-particle" : "", "family" : "Taylor", "given" : "John W.", "non-dropping-particle" : "", "parse-names" : false, "suffix" : "" }, { "dropping-particle" : "", "family" : "White", "given" : "Merlin M.", "non-dropping-particle" : "", "parse-names" : false, "suffix" : "" }, { "dropping-particle" : "", "family" : "Griffith", "given" : "Gareth W.", "non-dropping-particle" : "", "parse-names" : false, "suffix" : "" }, { "dropping-particle" : "", "family" : "Davies", "given" : "David R.", "non-dropping-particle" : "", "parse-names" : false, "suffix" : "" }, { "dropping-particle" : "", "family" : "Humber", "given" : "Richard A.", "non-dropping-particle" : "", "parse-names" : false, "suffix" : "" }, { "dropping-particle" : "", "family" : "Morton", "given" : "Joseph B.", "non-dropping-particle" : "", "parse-names" : false, "suffix" : "" }, { "dropping-particle" : "", "family" : "Sugiyama", "given" : "Junta", "non-dropping-particle" : "", "parse-names" : false, "suffix" : "" }, { "dropping-particle" : "", "family" : "Rossman", "given" : "Amy Y.", "non-dropping-particle" : "", "parse-names" : false, "suffix" : "" }, { "dropping-particle" : "", "family" : "Rogers", "given" : "Jack D.", "non-dropping-particle" : "", "parse-names" : false, "suffix" : "" }, { "dropping-particle" : "", "family" : "Pfister", "given" : "Don H.", "non-dropping-particle" : "", "parse-names" : false, "suffix" : "" }, { "dropping-particle" : "", "family" : "Hewitt", "given" : "David", "non-dropping-particle" : "", "parse-names" : false, "suffix" : "" }, { "dropping-particle" : "", "family" : "Hansen", "given" : "Karen", "non-dropping-particle" : "", "parse-names" : false, "suffix" : "" }, { "dropping-particle" : "", "family" : "Hambleton", "given" : "Sarah", "non-dropping-particle" : "", "parse-names" : false, "suffix" : "" }, { "dropping-particle" : "", "family" : "Shoemaker", "given" : "Robert A.", "non-dropping-particle" : "", "parse-names" : false, "suffix" : "" }, { "dropping-particle" : "", "family" : "Kohlmeyer", "given" : "Jan", "non-dropping-particle" : "", "parse-names" : false, "suffix" : "" }, { "dropping-particle" : "", "family" : "Volkmann-Kohlmeyer", "given" : "Brigitte", "non-dropping-particle" : "", "parse-names" : false, "suffix" : "" }, { "dropping-particle" : "", "family" : "Spotts", "given" : "Robert A.", "non-dropping-particle" : "", "parse-names" : false, "suffix" : "" }, { "dropping-particle" : "", "family" : "Serdani", "given" : "Maryna", "non-dropping-particle" : "", "parse-names" : false, "suffix" : "" }, { "dropping-particle" : "", "family" : "Crous", "given" : "Pedro W.", "non-dropping-particle" : "", "parse-names" : false, "suffix" : "" }, { "dropping-particle" : "", "family" : "Hughes", "given" : "Karen W.", "non-dropping-particle" : "", "parse-names" : false, "suffix" : "" }, { "dropping-particle" : "", "family" : "Matsuura", "given" : "Kenji", "non-dropping-particle" : "", "parse-names" : false, "suffix" : "" }, { "dropping-particle" : "", "family" : "Langer", "given" : "Ewald", "non-dropping-particle" : "", "parse-names" : false, "suffix" : "" }, { "dropping-particle" : "", "family" : "Langer", "given" : "Gitta", "non-dropping-particle" : "", "parse-names" : false, "suffix" : "" }, { "dropping-particle" : "", "family" : "Untereiner", "given" : "Wendy A.", "non-dropping-particle" : "", "parse-names" : false, "suffix" : "" }, { "dropping-particle" : "", "family" : "L\u00fccking", "given" : "Robert", "non-dropping-particle" : "", "parse-names" : false, "suffix" : "" }, { "dropping-particle" : "", "family" : "B\u00fcdel", "given" : "Burkhard", "non-dropping-particle" : "", "parse-names" : false, "suffix" : "" }, { "dropping-particle" : "", "family" : "Geiser", "given" : "David M.", "non-dropping-particle" : "", "parse-names" : false, "suffix" : "" }, { "dropping-particle" : "", "family" : "Aptroot", "given" : "Andr\u00e9", "non-dropping-particle" : "", "parse-names" : false, "suffix" : "" }, { "dropping-particle" : "", "family" : "Diederich", "given" : "Paul", "non-dropping-particle" : "", "parse-names" : false, "suffix" : "" }, { "dropping-particle" : "", "family" : "Schmitt", "given" : "Imke", "non-dropping-particle" : "", "parse-names" : false, "suffix" : "" }, { "dropping-particle" : "", "family" : "Schultz", "given" : "Matthias", "non-dropping-particle" : "", "parse-names" : false, "suffix" : "" }, { "dropping-particle" : "", "family" : "Yahr", "given" : "Rebecca", "non-dropping-particle" : "", "parse-names" : false, "suffix" : "" }, { "dropping-particle" : "", "family" : "Hibbett", "given" : "David S.", "non-dropping-particle" : "", "parse-names" : false, "suffix" : "" }, { "dropping-particle" : "", "family" : "Lutzoni", "given" : "Fran\u00e7ois", "non-dropping-particle" : "", "parse-names" : false, "suffix" : "" }, { "dropping-particle" : "", "family" : "McLaughlin", "given" : "David J.", "non-dropping-particle" : "", "parse-names" : false, "suffix" : "" }, { "dropping-particle" : "", "family" : "Spatafora", "given" : "Joseph W.", "non-dropping-particle" : "", "parse-names" : false, "suffix" : "" }, { "dropping-particle" : "", "family" : "Vilgalys", "given" : "Rytas", "non-dropping-particle" : "", "parse-names" : false, "suffix" : "" } ], "container-title" : "Nature", "id" : "ITEM-7", "issue" : "7113", "issued" : { "date-parts" : [ [ "2006" ] ] }, "page" : "818-822", "title" : "Reconstructing the early evolution of Fungi using a six-gene phylogeny", "type" : "article-journal", "volume" : "443" }, "uris" : [ "http://www.mendeley.com/documents/?uuid=30219212-3835-48bc-9c14-5be86211f4e9" ] } ], "mendeley" : { "formattedCitation" : "&lt;sup&gt;17\u201323&lt;/sup&gt;", "plainTextFormattedCitation" : "17\u201323", "previouslyFormattedCitation" : "&lt;sup&gt;17\u201323&lt;/sup&gt;" }, "properties" : { "noteIndex" : 0 }, "schema" : "https://github.com/citation-style-language/schema/raw/master/csl-citation.json" }</w:instrText>
      </w:r>
      <w:r w:rsidRPr="007368B6">
        <w:fldChar w:fldCharType="separate"/>
      </w:r>
      <w:r w:rsidR="00D14C89" w:rsidRPr="00D14C89">
        <w:rPr>
          <w:noProof/>
          <w:vertAlign w:val="superscript"/>
          <w:lang w:val="nl-NL"/>
        </w:rPr>
        <w:t>17–23</w:t>
      </w:r>
      <w:r w:rsidRPr="007368B6">
        <w:fldChar w:fldCharType="end"/>
      </w:r>
      <w:r w:rsidRPr="007A437A">
        <w:rPr>
          <w:lang w:val="nl-NL"/>
        </w:rPr>
        <w:t xml:space="preserve">. </w:t>
      </w:r>
      <w:r w:rsidRPr="007368B6">
        <w:t>Within Ascomycota, over 40% of species are lichenized</w:t>
      </w:r>
      <w:r w:rsidRPr="007368B6">
        <w:fldChar w:fldCharType="begin" w:fldLock="1"/>
      </w:r>
      <w:r w:rsidR="00AF7163">
        <w:instrText>ADDIN CSL_CITATION { "citationItems" : [ { "id" : "ITEM-1",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"ITEM-1",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"ITEM-2", "itemData" : { "DOI" : "10.1080/10635150801910451", "ISSN" : "1063-5157", "abstract" : "Ancestral state reconstructions of morphological or ecological traits on molecular phylogenies are becoming increasingly frequent. They rely on constancy of character state change rates over trees, a correlation between neutral genetic change and phenotypic change, as well as on adequate likelihood models and (for Bayesian methods) prior distributions. This investigation explored the outcomes of a variety of methods for reconstructing discrete ancestral state in the ascus apex of the Lecanorales, a group containing the majority of lichen-forming ascomycetes. Evolution of this character complex has been highly controversial in lichen systematics for more than two decades. The phylogeny was estimated using Bayesian Markov chain Monte Carlo inference on DNA sequence alignments of three genes (small subunit of the mitochondrial rDNA, large subunit of the nuclear rDNA, and largest subunit of RNA polymerase II). We designed a novel method for assessing the suitable number of discrete gamma categories, which relies on the effect on phylogeny estimates rather than on likelihoods. Ancestral state reconstructions were performed using maximum parsimony and maximum likelihood on a posterior tree sample as well as two fully Bayesian methods. Resulting reconstructions were often strikingly different depending on the method used; different methods often assign high confidence to different states at a given node. The two fully Bayesian methods disagree about the most probable reconstruction in about half of the nodes, even when similar likelihood models and similar priors are used. We suggest that similar studies should use several methods, awaiting an improved understanding of the statistical properties of the methods. A Lecanora-type ascus may have been ancestral in the Lecanorales. State transformations counts, obtained using stochastic mapping, indicate that the number of state changes is 12 to 24, which is considerably greater than the minimum three changes needed to explain the four observed ascus apex types. Apparently, the ascus in the Lecanorales is far more apt to change than has been recognized. Phylogeny corresponds well with morphology, although it partly contradicts currently used delimitations of the Crocyniaceae, Haematommataceae, Lecanoraceae, Megalariaceae, Mycoblastaceae, Pilocarpaceae, Psoraceae, Ramalinaceae, Scoliciosporaceae, and Squamarinaceae.", "author" : [ { "dropping-particle" : "", "family" : "Ekman", "given" : "S.", "non-dropping-particle" : "", "parse-names" : false, "suffix" : "" }, { "dropping-particle" : "", "family" : "Andersen", "given" : "H. L.", "non-dropping-particle" : "", "parse-names" : false, "suffix" : "" }, { "dropping-particle" : "", "family" : "Wedin", "given" : "M.", "non-dropping-particle" : "", "parse-names" : false, "suffix" : "" } ], "container-title" : "Systematic Biology", "genre" : "JOUR", "id" : "ITEM-2", "issue" : "1", "issued" : { "date-parts" : [ [ "2008", "2", "1" ] ] }, "note" : "10.1080/10635150801910451", "page" : "141-156", "title" : "The Limitations of Ancestral State Reconstruction and the Evolution of the Ascus in the Lecanorales (Lichenized Ascomycota)", "type" : "article-journal", "volume" : "57" }, "uris" : [ "http://www.mendeley.com/documents/?uuid=7cb22f53-6a5e-43f1-b4f7-ba2a24d5020d" ] } ], "mendeley" : { "formattedCitation" : "&lt;sup&gt;16,24&lt;/sup&gt;", "plainTextFormattedCitation" : "16,24", "previouslyFormattedCitation" : "&lt;sup&gt;16,24&lt;/sup&gt;" }, "properties" : { "noteIndex" : 0 }, "schema" : "https://github.com/citation-style-language/schema/raw/master/csl-citation.json" }</w:instrText>
      </w:r>
      <w:r w:rsidRPr="007368B6">
        <w:fldChar w:fldCharType="separate"/>
      </w:r>
      <w:r w:rsidR="00D14C89" w:rsidRPr="00D14C89">
        <w:rPr>
          <w:noProof/>
          <w:vertAlign w:val="superscript"/>
        </w:rPr>
        <w:t>16,24</w:t>
      </w:r>
      <w:r w:rsidRPr="007368B6">
        <w:fldChar w:fldCharType="end"/>
      </w:r>
      <w:r w:rsidRPr="007368B6">
        <w:t xml:space="preserve">, and </w:t>
      </w:r>
      <w:proofErr w:type="spellStart"/>
      <w:r w:rsidRPr="007368B6">
        <w:t>mycorrhizal</w:t>
      </w:r>
      <w:proofErr w:type="spellEnd"/>
      <w:r w:rsidRPr="007368B6">
        <w:t xml:space="preserve"> </w:t>
      </w:r>
      <w:r w:rsidR="000027BE">
        <w:t>habit occurs in fewer genera</w:t>
      </w:r>
      <w:r w:rsidRPr="007368B6">
        <w:t xml:space="preserve"> than in Basidiomycota</w:t>
      </w:r>
      <w:r w:rsidRPr="007368B6">
        <w:fldChar w:fldCharType="begin" w:fldLock="1"/>
      </w:r>
      <w:r w:rsidR="00AF7163">
        <w:instrText>ADDIN CSL_CITATION { "citationItems" : [ { "id" : "ITEM-1", "itemData" : { "ISBN" : "1560-2745", "ISSN" : "15602745", "author" : [ { "dropping-particle" : "", "family" : "Rinaldi", "given" : "A.C", "non-dropping-particle" : "", "parse-names" : false, "suffix" : "" }, { "dropping-particle" : "", "family" : "Comandini", "given" : "O", "non-dropping-particle" : "", "parse-names" : false, "suffix" : "" }, { "dropping-particle" : "", "family" : "Kuyper", "given" : "T.W", "non-dropping-particle" : "", "parse-names" : false, "suffix" : "" } ], "container-title" : "Fungal Diversity", "genre" : "JOUR", "id" : "ITEM-1", "issued" : { "date-parts" : [ [ "2008" ] ] }, "page" : "1-45", "title" : "Ectomycorrhizal fungal diversity : separating the wheat from the chaff", "type" : "article-journal", "volume" : "33" }, "uris" : [ "http://www.mendeley.com/documents/?uuid=15aec911-7d43-447e-8bd7-94c0467df2fb" ] } ], "mendeley" : { "formattedCitation" : "&lt;sup&gt;25&lt;/sup&gt;", "plainTextFormattedCitation" : "25", "previouslyFormattedCitation" : "&lt;sup&gt;25&lt;/sup&gt;" }, "properties" : { "noteIndex" : 0 }, "schema" : "https://github.com/citation-style-language/schema/raw/master/csl-citation.json" }</w:instrText>
      </w:r>
      <w:r w:rsidRPr="007368B6">
        <w:fldChar w:fldCharType="separate"/>
      </w:r>
      <w:r w:rsidR="00D14C89" w:rsidRPr="00D14C89">
        <w:rPr>
          <w:noProof/>
          <w:vertAlign w:val="superscript"/>
        </w:rPr>
        <w:t>25</w:t>
      </w:r>
      <w:r w:rsidRPr="007368B6">
        <w:fldChar w:fldCharType="end"/>
      </w:r>
      <w:r w:rsidRPr="007368B6">
        <w:t xml:space="preserve">. However, the age estimate for the </w:t>
      </w:r>
      <w:proofErr w:type="spellStart"/>
      <w:r w:rsidRPr="007368B6">
        <w:t>mycorrhizal</w:t>
      </w:r>
      <w:proofErr w:type="spellEnd"/>
      <w:r w:rsidRPr="007368B6">
        <w:t xml:space="preserve"> genus </w:t>
      </w:r>
      <w:r w:rsidRPr="007368B6">
        <w:rPr>
          <w:i/>
        </w:rPr>
        <w:t>Tuber</w:t>
      </w:r>
      <w:r w:rsidRPr="007368B6">
        <w:t xml:space="preserve"> alone is between 271 and 140 Ma</w:t>
      </w:r>
      <w:r w:rsidRPr="007368B6">
        <w:fldChar w:fldCharType="begin" w:fldLock="1"/>
      </w:r>
      <w:r w:rsidR="00C0762C">
        <w:instrText>ADDIN CSL_CITATION { "citationItems" : [ { "id" : "ITEM-1", "itemData" : { "DOI" : "doi:10.1111/j.1365-2699.2007.01851.x", "ISBN" : "1365-2699", "ISSN" : "03050270", "abstract" : "Abstract Aim Various data sets and methods of analysis were combined to produce the first comprehensive molecular phylogeny of the genus Tuber and to analyse its biogeography. Location Europe, North Africa, China, Asia, North America. Methods Phylogenetic relationships among Tuber species were reconstructed based on a data set of internal-transcribed spacer (ITS) sequences and various phylogenetic inference methods, specifically maximum parsimony, Bayesian analysis and neighbour joining. Tajima\u00e2\u20ac\u2122s relative rate test showed that Tuber 18S rRNA, 5.8S rRNA, 5.8S-ITS2 rRNA and beta-tubulin sequences evolved in a clock-like manner. These genes, combined or not, were employed for molecular clock estimates after construction of linearized trees using mega 3.1. We reconstructed ancestral areas in the Northern Hemisphere by means of a dispersal-vicariance analysis (diva 1.1) based on current distribution patterns of the genus Tuber determined from the literature. Results The resulting molecular phylogeny divided the genus Tuber into five distinct clades, in agreement with our previously published studies. The Puberulum, Melanosporum and Rufum groups were diversified in terms of species and geographical distribution. In contrast, the Aestivum and Excavatum groups were less diversified and were located only in Europe or North Africa. Using a global molecular clock analysis, we estimated the divergence times for the origin of the genus and for the origin of several groups. diva inferred nine dispersal events and suggested that the ancestor of Tuber was originally present in Europe or was widespread in Eurasia. Equally optimal distributions were obtained for several nodes, suggesting different possible biogeographical patterns. Main conclusions Our analyses identified several discrepancies with the classical taxonomy of the genus, and we propose a new phylogenetic classification. According to molecular clocks, the radiation of the genus Tuber could have started between 271 and 140 Ma. Used in combination with the results obtained from time divergence estimates, this allows us to propose two equally probable scenarios of intra- and inter-continental diversification of the genus according to the geographic distribution of the most recent common ancestor in Europe or Eurasia. The biogeographical patterns imply intra-continental dispersal events between Europe and Asia and inter-continental dispersal events between North America and Europe or Asia, which are compatible\u2026", "author" : [ { "dropping-particle" : "", "family" : "Jeandroz", "given" : "Sylvain", "non-dropping-particle" : "", "parse-names" : false, "suffix" : "" }, { "dropping-particle" : "", "family" : "Murat", "given" : "Claude", "non-dropping-particle" : "", "parse-names" : false, "suffix" : "" }, { "dropping-particle" : "", "family" : "Wang", "given" : "Yongjin", "non-dropping-particle" : "", "parse-names" : false, "suffix" : "" }, { "dropping-particle" : "", "family" : "Bonfante", "given" : "Paola", "non-dropping-particle" : "", "parse-names" : false, "suffix" : "" }, { "dropping-particle" : "Le", "family" : "Tacon", "given" : "Francois", "non-dropping-particle" : "", "parse-names" : false, "suffix" : "" } ], "container-title" : "Journal of Biogeography", "id" : "ITEM-1", "issue" : "5", "issued" : { "date-parts" : [ [ "2008" ] ] }, "page" : "815-829", "title" : "Molecular phylogeny and historical biogeography of the genus Tuber, the 'true truffles'", "type" : "article-journal", "volume" : "35" }, "uris" : [ "http://www.mendeley.com/documents/?uuid=123dee3b-7344-42e3-9fd9-1128c8666120" ] } ], "mendeley" : { "formattedCitation" : "&lt;sup&gt;26&lt;/sup&gt;", "plainTextFormattedCitation" : "26", "previouslyFormattedCitation" : "&lt;sup&gt;26&lt;/sup&gt;" }, "properties" : { "noteIndex" : 0 }, "schema" : "https://github.com/citation-style-language/schema/raw/master/csl-citation.json" }</w:instrText>
      </w:r>
      <w:r w:rsidRPr="007368B6">
        <w:fldChar w:fldCharType="separate"/>
      </w:r>
      <w:r w:rsidR="00D14C89" w:rsidRPr="00D14C89">
        <w:rPr>
          <w:noProof/>
          <w:vertAlign w:val="superscript"/>
        </w:rPr>
        <w:t>26</w:t>
      </w:r>
      <w:r w:rsidRPr="007368B6">
        <w:fldChar w:fldCharType="end"/>
      </w:r>
      <w:r w:rsidRPr="007368B6">
        <w:t xml:space="preserve">. Potential hosts for </w:t>
      </w:r>
      <w:proofErr w:type="spellStart"/>
      <w:r w:rsidRPr="007368B6">
        <w:t>mycorrhizal</w:t>
      </w:r>
      <w:proofErr w:type="spellEnd"/>
      <w:r w:rsidRPr="007368B6">
        <w:t xml:space="preserve"> members of Ascomycota are found in liverworts (</w:t>
      </w:r>
      <w:proofErr w:type="spellStart"/>
      <w:r w:rsidRPr="007368B6">
        <w:t>Metzgeridae</w:t>
      </w:r>
      <w:proofErr w:type="spellEnd"/>
      <w:r w:rsidRPr="007368B6">
        <w:t xml:space="preserve"> and </w:t>
      </w:r>
      <w:proofErr w:type="spellStart"/>
      <w:r w:rsidRPr="007368B6">
        <w:t>Jungermanniales</w:t>
      </w:r>
      <w:proofErr w:type="spellEnd"/>
      <w:r w:rsidRPr="007368B6">
        <w:t>), gymnosperms (</w:t>
      </w:r>
      <w:proofErr w:type="spellStart"/>
      <w:r w:rsidRPr="007368B6">
        <w:t>Pinales</w:t>
      </w:r>
      <w:proofErr w:type="spellEnd"/>
      <w:r w:rsidRPr="007368B6">
        <w:t>), and several flowering plant lineages (</w:t>
      </w:r>
      <w:proofErr w:type="spellStart"/>
      <w:r w:rsidRPr="007368B6">
        <w:t>Orchidaceae</w:t>
      </w:r>
      <w:proofErr w:type="spellEnd"/>
      <w:r w:rsidRPr="007368B6">
        <w:t xml:space="preserve"> and several clades of </w:t>
      </w:r>
      <w:proofErr w:type="spellStart"/>
      <w:r w:rsidRPr="007368B6">
        <w:t>Eudicots</w:t>
      </w:r>
      <w:proofErr w:type="spellEnd"/>
      <w:r w:rsidRPr="007368B6">
        <w:t>)</w:t>
      </w:r>
      <w:r w:rsidRPr="007368B6">
        <w:fldChar w:fldCharType="begin" w:fldLock="1"/>
      </w:r>
      <w:r w:rsidR="00C0762C">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"id" : "ITEM-2",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"ITEM-2", "issued" : { "date-parts" : [ [ "2010" ] ] }, "page" : "238 - 253", "title" : "Fungal symbioses in bryophytes : New insights in the Twenty First Century", "type" : "article-journal", "volume" : "253" }, "uris" : [ "http://www.mendeley.com/documents/?uuid=733bd0e9-0ce1-405b-892a-cb7a262c1f89" ] } ], "mendeley" : { "formattedCitation" : "&lt;sup&gt;7,27&lt;/sup&gt;", "plainTextFormattedCitation" : "7,27", "previouslyFormattedCitation" : "&lt;sup&gt;7,27&lt;/sup&gt;" }, "properties" : { "noteIndex" : 0 }, "schema" : "https://github.com/citation-style-language/schema/raw/master/csl-citation.json" }</w:instrText>
      </w:r>
      <w:r w:rsidRPr="007368B6">
        <w:fldChar w:fldCharType="separate"/>
      </w:r>
      <w:r w:rsidR="00D14C89" w:rsidRPr="00D14C89">
        <w:rPr>
          <w:noProof/>
          <w:vertAlign w:val="superscript"/>
        </w:rPr>
        <w:t>7,27</w:t>
      </w:r>
      <w:r w:rsidRPr="007368B6">
        <w:fldChar w:fldCharType="end"/>
      </w:r>
      <w:r w:rsidRPr="007368B6">
        <w:t xml:space="preserve">. Amongst these, the oldest potential hosts are </w:t>
      </w:r>
      <w:del w:id="151" w:author="Vos, R.A." w:date="2017-03-23T11:33:00Z">
        <w:r w:rsidRPr="007368B6" w:rsidDel="00B831F5">
          <w:delText xml:space="preserve">amongst </w:delText>
        </w:r>
      </w:del>
      <w:ins w:id="152" w:author="Vos, R.A." w:date="2017-03-23T11:33:00Z">
        <w:r w:rsidR="00B831F5">
          <w:t>members of</w:t>
        </w:r>
        <w:r w:rsidR="00B831F5" w:rsidRPr="007368B6">
          <w:t xml:space="preserve"> </w:t>
        </w:r>
      </w:ins>
      <w:r w:rsidRPr="007368B6">
        <w:t xml:space="preserve">the liverworts, in a clade </w:t>
      </w:r>
      <w:del w:id="153" w:author="Vos, R.A." w:date="2017-03-23T11:33:00Z">
        <w:r w:rsidRPr="007368B6" w:rsidDel="00B831F5">
          <w:delText>for which divergence time</w:delText>
        </w:r>
      </w:del>
      <w:ins w:id="154" w:author="Vos, R.A." w:date="2017-03-23T11:33:00Z">
        <w:r w:rsidR="00B831F5">
          <w:t>whose age</w:t>
        </w:r>
      </w:ins>
      <w:r w:rsidRPr="007368B6">
        <w:t xml:space="preserve"> </w:t>
      </w:r>
      <w:ins w:id="155" w:author="Vos, R.A." w:date="2017-03-23T13:08:00Z">
        <w:r w:rsidR="001D6139">
          <w:t xml:space="preserve">is </w:t>
        </w:r>
      </w:ins>
      <w:r w:rsidRPr="007368B6">
        <w:t>estimate</w:t>
      </w:r>
      <w:ins w:id="156" w:author="Vos, R.A." w:date="2017-03-23T13:08:00Z">
        <w:r w:rsidR="001D6139">
          <w:t>d</w:t>
        </w:r>
      </w:ins>
      <w:del w:id="157" w:author="Vos, R.A." w:date="2017-03-23T11:33:00Z">
        <w:r w:rsidRPr="007368B6" w:rsidDel="00B831F5">
          <w:delText>s</w:delText>
        </w:r>
      </w:del>
      <w:r w:rsidRPr="007368B6">
        <w:t xml:space="preserve"> </w:t>
      </w:r>
      <w:del w:id="158" w:author="Vos, R.A." w:date="2017-03-23T11:33:00Z">
        <w:r w:rsidRPr="007368B6" w:rsidDel="00B831F5">
          <w:delText xml:space="preserve">are </w:delText>
        </w:r>
      </w:del>
      <w:r w:rsidRPr="007368B6">
        <w:t>between 243 and 393 Mya</w:t>
      </w:r>
      <w:r w:rsidR="000027BE">
        <w:fldChar w:fldCharType="begin" w:fldLock="1"/>
      </w:r>
      <w:r w:rsidR="00C0762C">
        <w:instrText>ADDIN CSL_CITATION { "citationItems" : [ { "id" : "ITEM-1", "itemData" : { "DOI" : "10.1111/j.1095-8312.2012.01946.x", "ISBN" : "1095-8312", "ISSN" : "00244066", "abstract" : "Estimating the temporal origins of lineage diversity adds an important dimension to understanding diversity generating processes. In lineages with a sparse fossil record, molecular phylogenetic methods provide a means for estimating divergence times. In the present study, we use publicly available sequence data from the chloroplast genome of liverworts to simultaneously estimate significant divergence dates across all classes and orders of liverworts (Marchantiophyta). We show that, although there is great potential in synthetic dating analyses of sequence data, missing sequences can reduce the reliability of estimates, and that calibration priors should be interpreted with caution. Using the liverwort dataset as a broad outgroup, we obtain the first divergence time estimates for a large family of leafy liverworts; the Lepidoziaceae (Jungermanniidae). The Lepidoziaceae originated in the early Cretaceous with subsequent establishment of main lineages in the late Cretaceous. Divergence time estimates are consistent with Cenozoic diversification in Lepidozia, Telaranea, and Bazzania. Evidence was found for similar patterns of ancient origins followed by Cenozoic diversification in Ricciaceae (Marchantiopsida), Pelliaceae and Fossombroniaceae (Pelliidae), and Metzgeriaceae (Metzgeriidae), and adds to reports of similar patterns in Lejeuneaceae (Jungermanniidae, Porellales), and Plagiochilaceae (Jungermaniidae, Jungermanniales). The liverworts might be the living relatives of one of the earliest groups of land plants, but much of the extant diversity has evolved in the Cenozoic. \u00a9 2012 The Linnean Society of London, Biological Journal of the Linnean Society, 2012, \u2022\u2022, \u2022\u2022\u2013\u2022\u2022. ADDITIONAL KEYWORDS: divergence times \u2013 land plants \u2013 molecular clock \u2013 phylogeny", "author" : [ { "dropping-particle" : "", "family" : "Cooper", "given" : "Endymion D.", "non-dropping-particle" : "", "parse-names" : false, "suffix" : "" }, { "dropping-particle" : "", "family" : "Henwood", "given" : "Murray J.", "non-dropping-particle" : "", "parse-names" : false, "suffix" : "" }, { "dropping-particle" : "", "family" : "Brown", "given" : "Elizabeth A.", "non-dropping-particle" : "", "parse-names" : false, "suffix" : "" } ], "container-title" : "Biological Journal of the Linnean Society", "id" : "ITEM-1", "issue" : "2", "issued" : { "date-parts" : [ [ "2012" ] ] }, "page" : "425-441", "title" : "Are the liverworts really that old? Cretaceous origins and Cenozoic diversifications in Lepidoziaceae reflect a recurrent theme in liverwort evolution", "type" : "article-journal", "volume" : "107" }, "uris" : [ "http://www.mendeley.com/documents/?uuid=db118a75-2daf-4646-a835-95eea3484431" ] }, { "id" : "ITEM-2", "itemData" : { "ISBN" : "0309-2593", "abstract" : "The pleurocarpous mosses are a highly diverse monophyletic lineage, comprising about 42% of the approximately13,000 extant species of mosses. Phylogenetic analysis of molecular data suggests that t ...", "author" : [ { "dropping-particle" : "", "family" : "Newton", "given" : "Angela E", "non-dropping-particle" : "", "parse-names" : false, "suffix" : "" }, { "dropping-particle" : "", "family" : "Wikstr\u00f6m", "given" : "Niklas", "non-dropping-particle" : "", "parse-names" : false, "suffix" : "" }, { "dropping-particle" : "", "family" : "Bell", "given" : "Neil", "non-dropping-particle" : "", "parse-names" : false, "suffix" : "" }, { "dropping-particle" : "", "family" : "Forrest", "given" : "Laura Lowe", "non-dropping-particle" : "", "parse-names" : false, "suffix" : "" }, { "dropping-particle" : "", "family" : "Ignatov", "given" : "Michael S", "non-dropping-particle" : "", "parse-names" : false, "suffix" : "" } ], "container-title" : "Pleurocarpous Mosses: Systematics and Evolution.", "editor" : [ { "dropping-particle" : "", "family" : "Newton", "given" : "Angela E", "non-dropping-particle" : "", "parse-names" : false, "suffix" : "" }, { "dropping-particle" : "", "family" : "Tangney", "given" : "Raymond S", "non-dropping-particle" : "", "parse-names" : false, "suffix" : "" } ], "id" : "ITEM-2", "issued" : { "date-parts" : [ [ "2006" ] ] }, "page" : "329-358", "publisher" : "CRC Press", "title" : "Dating the diversification of pleurocarpous mosses", "type" : "chapter" }, "uris" : [ "http://www.mendeley.com/documents/?uuid=9478135f-015f-4098-8be8-cd5fc8b289a3" ] }, { "id" : "ITEM-3", "itemData" : { "DOI" : "10.2307/25065733", "ISBN" : "0040-0262", "ISSN" : "00400262", "abstract" : "Based on chloroplast DNA sequences we develop a phylogenetic hypothesis of the diversification of liverworts (Marchantiophyta) with an extant diversity of about 6,000 species. Divergence time estimates obtained using penalized likelihood with integrated fossil evidence suggest a Late Ordovician origin of Marchantiophyta, a separation of Haplomitriopsida from the remainder of liverworts in the Early Devonian, a split of Jungermanniopsida and Marchantiopsida in the Late Devonian, and a separation of Metzgeriidae and Jungermanniidae in the Late Carboniferous. Leafy liverworts (Jungermanniidae) with an extant diversity of ca. 4,500 species split into Porellales and Jungermanniales in the Early-Middle Permian. Our data provide evidence for a diversification of Jungermanniidae in the Triassic\u2014perhaps coinciding with the recovery of terrestrial vegetation from the Perm/Trias extinction\u2014and an enhanced diversification in the Cretaceous and Early Tertiary. The latter diversification events may coincide with the establishment of modern rainforests in the Late Cretaceous to Early Tertiary that were dominated by derived groups of angiosperms. In addition, the Late Mesozoic and Early Tertiary diversification of leafy liverworts may have also been influenced by drastic changes in the geographical structure of the land masses and the global climate.", "author" : [ { "dropping-particle" : "", "family" : "Heinrichs", "given" : "J", "non-dropping-particle" : "", "parse-names" : false, "suffix" : "" }, { "dropping-particle" : "", "family" : "Hentschel", "given" : "J", "non-dropping-particle" : "", "parse-names" : false, "suffix" : "" }, { "dropping-particle" : "", "family" : "Wilson", "given" : "R", "non-dropping-particle" : "", "parse-names" : false, "suffix" : "" }, { "dropping-particle" : "", "family" : "Feldberg", "given" : "K", "non-dropping-particle" : "", "parse-names" : false, "suffix" : "" }, { "dropping-particle" : "", "family" : "Schneider", "given" : "H", "non-dropping-particle" : "", "parse-names" : false, "suffix" : "" } ], "container-title" : "Taxon", "id" : "ITEM-3", "issue" : "1", "issued" : { "date-parts" : [ [ "2007" ] ] }, "page" : "31-44", "title" : "Evolution of leafy liverworts (Jungermanniidae, Marchantiophyta): Estimating divergence times from chloroplast DNA sequences using penalized likelihood with integrated fossil evidence", "type" : "article-journal", "volume" : "56" }, "uris" : [ "http://www.mendeley.com/documents/?uuid=bef46c78-f4f6-4e82-8ff6-34c263f420cd" ] } ], "mendeley" : { "formattedCitation" : "&lt;sup&gt;28\u201330&lt;/sup&gt;", "plainTextFormattedCitation" : "28\u201330", "previouslyFormattedCitation" : "&lt;sup&gt;28\u201330&lt;/sup&gt;" }, "properties" : { "noteIndex" : 0 }, "schema" : "https://github.com/citation-style-language/schema/raw/master/csl-citation.json" }</w:instrText>
      </w:r>
      <w:r w:rsidR="000027BE">
        <w:fldChar w:fldCharType="separate"/>
      </w:r>
      <w:r w:rsidR="00D14C89" w:rsidRPr="00D14C89">
        <w:rPr>
          <w:noProof/>
          <w:vertAlign w:val="superscript"/>
        </w:rPr>
        <w:t>28–30</w:t>
      </w:r>
      <w:r w:rsidR="000027BE">
        <w:fldChar w:fldCharType="end"/>
      </w:r>
      <w:r w:rsidRPr="007368B6">
        <w:t xml:space="preserve">, thus suggesting that the onset of the </w:t>
      </w:r>
      <w:proofErr w:type="spellStart"/>
      <w:r w:rsidRPr="007368B6">
        <w:t>mycorrhizal</w:t>
      </w:r>
      <w:proofErr w:type="spellEnd"/>
      <w:r w:rsidRPr="007368B6">
        <w:t xml:space="preserve"> habit in Ascomycota and </w:t>
      </w:r>
      <w:proofErr w:type="spellStart"/>
      <w:r w:rsidRPr="007368B6">
        <w:t>Basidiomycota</w:t>
      </w:r>
      <w:proofErr w:type="spellEnd"/>
      <w:r w:rsidRPr="007368B6">
        <w:t xml:space="preserve"> was around this time</w:t>
      </w:r>
      <w:r w:rsidRPr="007368B6">
        <w:fldChar w:fldCharType="begin" w:fldLock="1"/>
      </w:r>
      <w:r w:rsidR="000F703F">
        <w:instrText>ADDIN CSL_CITATION { "citationItems" : [ { "id" : "ITEM-1", "itemData" : { "DOI" : "10.1017/S0953756203008141", "ISBN" : "0953756203", "ISSN" : "09537562", "PMID" : "14531618", "abstract" : "In order to evaluate substrate dependence of the symbiotic fungal associations in leafy liverworts (Jungermanniopsida), 28 species out of 12 families were investigated by transmission electron microscopy and molecular methods. Samples were obtained from the diverse substrates: from naked soil, from the forest floor on needle litter, from between peat moss, from rotten bark of standing trees, and from stumps and rotten wood. Associations with ascomycetes were found in most of the specimens independent from the substrate. Seven species sampled from soil were found to contain basidiomycete hyphae. Ultrastructure consistently showed dolipores with imperforate parenthesomes. Molecular phylogenetic studies revealed that three specimens belonging to the Jungermanniales were associated with members of Sebacinaceae, while Aneura pinguis (Metzgeriales) was associated with a Tulasnella species. These taxa are so far the only basidiomycetes known to be symbiotically associated with leafy liverworts. The probability that the associations with Sebacinaceae are evolutionary old, but the Tulasnella associations more derived is discussed. The sebacinoid mycobionts form a similar interaction type with the jungermannialian leafy liverworts as do the associated ascomycetes. The term 'jungermannioid mycorrhiza' is proposed for this distinctive symbiotic interaction type.", "author" : [ { "dropping-particle" : "", "family" : "Kottke", "given" : "Ingrid", "non-dropping-particle" : "", "parse-names" : false, "suffix" : "" }, { "dropping-particle" : "", "family" : "Beiter", "given" : "Alexander", "non-dropping-particle" : "", "parse-names" : false, "suffix" : "" }, { "dropping-particle" : "", "family" : "Wei\u00df", "given" : "Michael", "non-dropping-particle" : "", "parse-names" : false, "suffix" : "" }, { "dropping-particle" : "", "family" : "Haug", "given" : "Ingeborg", "non-dropping-particle" : "", "parse-names" : false, "suffix" : "" }, { "dropping-particle" : "", "family" : "Oberwinkler", "given" : "Franz", "non-dropping-particle" : "", "parse-names" : false, "suffix" : "" }, { "dropping-particle" : "", "family" : "Nebel", "given" : "Martin", "non-dropping-particle" : "", "parse-names" : false, "suffix" : "" } ], "container-title" : "Mycological research", "id" : "ITEM-1", "issue" : "8", "issued" : { "date-parts" : [ [ "2003" ] ] }, "page" : "957-968", "title" : "Heterobasidiomycetes form symbiotic associations with hepatics: Jungermanniales have sebacinoid mycobionts while Aneura pinguis (Metzgeriales) is associated with a Tulasnella species.", "type" : "article-journal", "volume" : "107" }, "uris" : [ "http://www.mendeley.com/documents/?uuid=d33ac7c9-71c3-4279-912d-2897d712fb0e" ] }, { "id" : "ITEM-2",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"ITEM-2", "issued" : { "date-parts" : [ [ "2010" ] ] }, "page" : "238 - 253", "title" : "Fungal symbioses in bryophytes : New insights in the Twenty First Century", "type" : "article-journal", "volume" : "253" }, "uris" : [ "http://www.mendeley.com/documents/?uuid=733bd0e9-0ce1-405b-892a-cb7a262c1f89" ] }, { "id" : "ITEM-3", "itemData" : { "DOI" : "10.1098/rspb.2009.1458", "ISBN" : "1471-2954 (Electronic)\\n0962-8452 (Linking)", "ISSN" : "0962-8452", "PMID" : "19812075", "abstract" : "Liverworts, the most ancient group of land plants, form a range of intimate associations with fungi that may be analogous to the mycorrhizas of vascular plants. Most thalloid liverworts contain arbuscular mycorrhizal glomeromycete fungi similar to most vascular plants. In contrast, a range of leafy liverwort genera and one simple thalloid liverwort family (the Aneuraceae) have switched to basidiomycete fungi. These liverwort switches away from glomeromycete fungi may be expected to parallel switches undergone by vascular plants that target diverse lineages of basidiomycete fungi to form ectomycorrhizas. To test this hypothesis, we used a cultivation-independent approach to examine the basidiomycete fungi associated with liverworts in varied worldwide locations by generating fungal DNA sequence data from over 200 field collections of over 30 species. Here we show that eight leafy liverwort genera predominantly and consistently associate with members of the Sebacina vermifera species complex and that Aneuraceae thalloid liverworts associate nearly exclusively with Tulasnella species. Furthermore, within sites where multiple liverwort species co-occur, they almost never share the same fungi. Our analyses reveal a strikingly conservative ecological and evolutionary pattern of liverwort symbioses with basidiomycete fungi that is unlike that of vascular plant mycorrhizas.", "author" : [ { "dropping-particle" : "", "family" : "Bidartondo", "given" : "Martin I.", "non-dropping-particle" : "", "parse-names" : false, "suffix" : "" }, { "dropping-particle" : "", "family" : "Duckett", "given" : "Jeffrey G", "non-dropping-particle" : "", "parse-names" : false, "suffix" : "" } ], "container-title" : "Proceedings. Biological sciences / The Royal Society", "id" : "ITEM-3", "issue" : "1680", "issued" : { "date-parts" : [ [ "2010" ] ] }, "page" : "485-492", "title" : "Conservative ecological and evolutionary patterns in liverwort-fungal symbioses.", "type" : "article-journal", "volume" : "277" }, "uris" : [ "http://www.mendeley.com/documents/?uuid=fa3ee783-9a6c-45ac-9a76-471c5059afb7" ] }, { "id" : "ITEM-4", "itemData" : { "DOI" : "10.1098/rstb.2000.0617", "ISBN" : "0962-8436 (Print)\\n0962-8436 (Linking)", "ISSN" : "0962-8436", "PMID" : "10905611", "abstract" : "An analysis of the current state of knowledge of symbiotic fungal associations in 'lower' plants is provided. Three fungal phyla, the Zygomycota, Ascomycota and Basidiomycota, are involved in forming these associations, each producing a distinctive suite of structural features in well-defined groups of 'lower' plants. Among the 'lower' plants only mosses and Equisetum appear to lack one or other of these types of association. The salient features of the symbioses produced by each fungal group are described and the relationships between these associations and those formed by the same or related fungi in 'higher' plants are discussed. Particular consideration is given to the question of the extent to which root fungus associations in 'lower' plants are analogous to 'mycorrhizas' of 'higher' plants and the need for analysis of the functional attributes of these symbioses is stressed. Zygomycetous fungi colonize a wide range of extant lower land plants (hornworts, many hepatics, lycopods, Ophioglossales, Psilotales and Gleicheniaceae), where they often produce structures analogous to those seen in the vesicular-arbuscular (VA) mycorrhizas of higher plants, which are formed by members of the order Glomales. A preponderance of associations of this kind is in accordance with palaeohbotanical and molecular evidence indicating that glomalean fungi produced the archetypal symbioses with the first plants to emerge on to land. It is shown, probably for the first time, that glomalean fungi forming typical VA mycorrhiza with a higher plant (Plantago lanceolata) can colonize a thalloid liverwort (Pellia epiphylla), producing arbuscules and vesicles in the hepatic. The extent to which these associations, which are structurally analogous to mycorrhizas, have similar functions remains to be evaluated. Ascomycetous associations are found in a relatively small number of families of leafy liverworts. The structural features of the fungal colonization of rhizoids and underground axes of these plants are similar to those seen in mycorrhizal associations of ericaceous plants like Vaccinium. Cross inoculation experiments have confirmed that a typical mycorrhizal endophyte of ericaceous plants, Hymenoscyphus ericae, will form associations in liverworts which are structurally identical to those seen in nature. Again, the functional significance of these associations remains to be examined. Some members of the Jungermanniales and Metzgeriales form associations with basidiomycetous\u2026", "author" : [ { "dropping-particle" : "", "family" : "Read", "given" : "D J", "non-dropping-particle" : "", "parse-names" : false, "suffix" : "" }, { "dropping-particle" : "", "family" : "Ducket", "given" : "J G", "non-dropping-particle" : "", "parse-names" : false, "suffix" : "" }, { "dropping-particle" : "", "family" : "Francis", "given" : "R", "non-dropping-particle" : "", "parse-names" : false, "suffix" : "" }, { "dropping-particle" : "", "family" : "Ligron", "given" : "R", "non-dropping-particle" : "", "parse-names" : false, "suffix" : "" }, { "dropping-particle" : "", "family" : "Russell", "given" : "A.", "non-dropping-particle" : "", "parse-names" : false, "suffix" : "" } ], "container-title" : "Philosophical transactions of the Royal Society of London. Series B, Biological sciences", "id" : "ITEM-4", "issue" : "1398", "issued" : { "date-parts" : [ [ "2000" ] ] }, "page" : "815-830; discussion 830-831", "title" : "Symbiotic fungal associations in 'lower' land plants.", "type" : "article-journal", "volume" : "355" }, "uris" : [ "http://www.mendeley.com/documents/?uuid=9f4942dd-a105-481f-a4f3-daea72940229" ] }, { "id" : "ITEM-5", "itemData" : { "DOI" : "10.1111/j.1469-8137.2007.02178.x", "ISBN" : "1469-8137", "ISSN" : "0028646X", "PMID" : "17888123", "abstract" : "A recent study identified a fungal isolate from the Antarctic leafy liverwort Cephaloziella varians as the ericoid mycorrhizal associate Rhizoscyphus ericae. However, nothing is known about the wider Antarctic distribution of R. ericae in C. varians, and inoculation experiments confirming the ability of the fungus to form coils in the liverwort are lacking. Using direct isolation and baiting with Vaccinium macrocarpon seedlings, fungi were isolated from C. varians sampled from eight sites across a 1875-km transect through sub- and maritime Antarctica. The ability of an isolate to form coils in aseptically grown C. varians was also tested. Fungi with 98-99% sequence identity to R. ericae internal transcribed spacer (ITS) region and partial large subunit ribosomal (r)DNA sequences were frequently isolated from C. varians at all sites sampled. The EF4/Fung5 primer set did not amplify small subunit rDNA from three of five R. ericae isolates, probably accounting for the reported absence of the fungus from C. varians in a previous study. Rhizoscyphus ericae was found to colonize aseptically-grown C. varians intracellularly, forming hyphal coils. This study shows that the association between R. ericae and C. varians is apparently widespread in Antarctica, and confirms that R. ericae is at least in part responsible for the formation of the coils observed in rhizoids of field-collected C. varians.", "author" : [ { "dropping-particle" : "", "family" : "Upson", "given" : "R.", "non-dropping-particle" : "", "parse-names" : false, "suffix" : "" }, { "dropping-particle" : "", "family" : "Read", "given" : "D. J.", "non-dropping-particle" : "", "parse-names" : false, "suffix" : "" }, { "dropping-particle" : "", "family" : "Newsham", "given" : "K. K.", "non-dropping-particle" : "", "parse-names" : false, "suffix" : "" } ], "container-title" : "New Phytologist", "id" : "ITEM-5", "issue" : "2", "issued" : { "date-parts" : [ [ "2007" ] ] }, "page" : "460-471", "title" : "Widespread association between the ericoid mycorrhizal fungus Rhizoscyphus ericae and a leafy liverwort in the maritime and sub-Antarctic", "type" : "article-journal", "volume" : "176" }, "uris" : [ "http://www.mendeley.com/documents/?uuid=83a1ae90-bee3-4d90-84a6-f79506237157" ] }, { "id" : "ITEM-6", "itemData" : { "DOI" : "10.3732/ajb.2007171", "ISBN" : "0002-9122", "ISSN" : "00029122", "PMID" : "21632379", "abstract" : "Liverworts form diverse associations with endophytic fungi similar to mycorrhizas in vascular plants. Whereas the widespread occurrence of glomeromycotes in the basal liverwort lineages is well documented, knowledge of the distribution of ascomycetes and basidiomycetes in derived thalloid and leafy clades is more fragmented. Our discovery that the ramified and septate rhizoids of the Schistochilaceae, the sister group to all other ascomycete-containing liverworts, are packed with fungal hyphae prompted this study on the effects of the fungi on rhizoid morphology, host specificity, the cytology of the association, and a molecular analysis of the endophytes. Two species of Pachyschistochila and their fungi were grown axenically. Axenic rhizoids were unbranched and nonseptate. Reinfected with their own fungus and that from the other species, both Pachyschistochila species produced branched and septate rhizoids identical to those in nature. Woronin bodies and simple septa identified the fungus as an ascomycete referable, according to phylogenetic analyses of ITS sequences, to the Rhizoscyphus (Hymenoscyphus) ericae aggregate, also found in other liverwort-ascomycete associations and in mycorrhizas in the Ericales. Healthy hyphae and host cytoplasm suggest that the Schistochila-fungus association reflects a balanced mutualistic relationship. The recent dating of the divergence of the Jungermanniales from the fungus-free Porellales in the Permian and the origins of the Schistochilaceae in the Triassic indicate that these associations in liverworts predate the appearance of the Ericales.", "author" : [ { "dropping-particle" : "", "family" : "Pressel", "given" : "Silvia", "non-dropping-particle" : "", "parse-names" : false, "suffix" : "" }, { "dropping-particle" : "", "family" : "Ligrone", "given" : "Roberto", "non-dropping-particle" : "", "parse-names" : false, "suffix" : "" }, { "dropping-particle" : "", "family" : "Duckett", "given" : "Jeffrey G.", "non-dropping-particle" : "", "parse-names" : false, "suffix" : "" }, { "dropping-particle" : "", "family" : "Davis", "given" : "E. Christine", "non-dropping-particle" : "", "parse-names" : false, "suffix" : "" } ], "container-title" : "American Journal of Botany", "id" : "ITEM-6", "issue" : "5", "issued" : { "date-parts" : [ [ "2008" ] ] }, "page" : "531-541", "title" : "A novel ascomycetous endophytic association in the rhizoids of the leafy liverwort family, Schistochilaceae (Jungermanniidae, Hepaticopsida)", "type" : "article-journal", "volume" : "95" }, "uris" : [ "http://www.mendeley.com/documents/?uuid=231a335c-1a05-4b63-b632-d0ced493955a" ] }, { "id" : "ITEM-7", "itemData" : { "DOI" : "10.3158/0015-0746-47.1.59", "ISSN" : "0015-0746", "abstract" : "Ascomycete fungi, identified cytologically from their simple septa and Woronin bodies and genetically diagnosed as belonging to the Rhizoscyphus ericae (D. J. Read) W. Y. Zhuang &amp; Korf (Hymenoscyphus ericae (D. J. Read) Korf &amp; Kernan) aggregate form a range of specialized mutualistic associations with the rhizoids in several families of leafy liverworts. To test the hypothesis that this fungus can produce these associations between liverworts from widely separate geographical regions, we carried out cross-infection experiments between mycobionts that induce branching and septation in the rhizoids in the Schistochilaceae from the southern hemisphere and those from a range of disparate taxa (Bazzania, Calypogeia, Cephalozia, Kurzia, Lepidozia, Odontoschisma) from the northern hemisphere and from Calluna in the Ericaceae. All the fungal isolates produced rhizoid infections identical to those found in nature. The same fungal isolates also invaded the rhizoids of axenically cultured Nardia scalaris, whose stems in nature harbor a basidiomycete and the fungus-free species Jungermannia gracillima, but balanced relationships in these cross infection experiments were not established. Consideration of recent liverwort phylogenies placing the Sch istochilaceae as sister to all the other funguscontaining clades of leafy liverworts, together with dating of this family in the Triassic, suggests that liverwort\u2013ascomycete associations may have pre-dated ericoid mycorrhizas. However, the diverse cytology of these associations and their discontinuous distribution between families in the leafy liverworts indicate more recent and multiple origins including host swapping from the Ericales.", "author" : [ { "dropping-particle" : "", "family" : "Pressel", "given" : "Silvia", "non-dropping-particle" : "", "parse-names" : false, "suffix" : "" }, { "dropping-particle" : "", "family" : "Ligrone", "given" : "Roberto", "non-dropping-particle" : "", "parse-names" : false, "suffix" : "" }, { "dropping-particle" : "", "family" : "Duckett", "given" : "Jeffrey G.", "non-dropping-particle" : "", "parse-names" : false, "suffix" : "" } ], "container-title" : "Fieldiana Botany", "id" : "ITEM-7", "issue" : "47", "issued" : { "date-parts" : [ [ "2008" ] ] }, "page" : "59", "title" : "Chapter Six: The Ascomycete Rhizoscyphus ericae Elicits a Range of Host Responses in the Rhizoids of Leafy Liverworts: An Experimental and Cytological Analysis", "type" : "article-journal", "volume" : "47" }, "uris" : [ "http://www.mendeley.com/documents/?uuid=901f0bdc-fb97-4925-b229-7a7c06ae7911" ] } ], "mendeley" : { "formattedCitation" : "&lt;sup&gt;27,31\u201336&lt;/sup&gt;", "plainTextFormattedCitation" : "27,31\u201336", "previouslyFormattedCitation" : "&lt;sup&gt;27,31\u201336&lt;/sup&gt;" }, "properties" : { "noteIndex" : 0 }, "schema" : "https://github.com/citation-style-language/schema/raw/master/csl-citation.json" }</w:instrText>
      </w:r>
      <w:r w:rsidRPr="007368B6">
        <w:fldChar w:fldCharType="separate"/>
      </w:r>
      <w:r w:rsidR="00D14C89" w:rsidRPr="00D14C89">
        <w:rPr>
          <w:noProof/>
          <w:vertAlign w:val="superscript"/>
        </w:rPr>
        <w:t>27,31–36</w:t>
      </w:r>
      <w:r w:rsidRPr="007368B6">
        <w:fldChar w:fldCharType="end"/>
      </w:r>
      <w:r w:rsidRPr="007368B6">
        <w:t xml:space="preserve">. However, the oldest fossil evidence </w:t>
      </w:r>
      <w:del w:id="159" w:author="Vos, R.A." w:date="2017-03-23T11:33:00Z">
        <w:r w:rsidRPr="007368B6" w:rsidDel="00B831F5">
          <w:delText>are</w:delText>
        </w:r>
        <w:r w:rsidR="000027BE" w:rsidDel="00B831F5">
          <w:delText xml:space="preserve"> </w:delText>
        </w:r>
      </w:del>
      <w:ins w:id="160" w:author="Vos, R.A." w:date="2017-03-23T11:33:00Z">
        <w:r w:rsidR="00B831F5">
          <w:t>consists of</w:t>
        </w:r>
      </w:ins>
      <w:del w:id="161" w:author="Vos, R.A." w:date="2017-03-23T11:34:00Z">
        <w:r w:rsidR="000027BE" w:rsidDel="00B831F5">
          <w:delText>the</w:delText>
        </w:r>
      </w:del>
      <w:r w:rsidRPr="007368B6">
        <w:t xml:space="preserve"> re</w:t>
      </w:r>
      <w:r w:rsidR="000027BE">
        <w:t xml:space="preserve">latively young </w:t>
      </w:r>
      <w:proofErr w:type="spellStart"/>
      <w:r w:rsidR="000027BE">
        <w:t>mycorrhizal</w:t>
      </w:r>
      <w:proofErr w:type="spellEnd"/>
      <w:r w:rsidR="000027BE">
        <w:t xml:space="preserve"> root fossils</w:t>
      </w:r>
      <w:r w:rsidRPr="007368B6">
        <w:t xml:space="preserve"> dating 50 Mya</w:t>
      </w:r>
      <w:r w:rsidRPr="007368B6">
        <w:fldChar w:fldCharType="begin" w:fldLock="1"/>
      </w:r>
      <w:r w:rsidR="00C0762C">
        <w:instrText>ADDIN CSL_CITATION { "citationItems" : [ { "id" : "ITEM-1", "itemData" : { "DOI" : "10.2307/2446014", "ISBN" : "0002-9122", "ISSN" : "00029122", "PMID" : "21708594", "abstract" : "Fossil ectomycorrhizae were found recently among permineralized plant remains in the middle Eocene Princeton chert of British Columbia. The ectomycorrhizae are associated with roots of Pinus and have a Hartig net that extends to the endodermis, a pseudoparenchymatous mantle, and contiguous extramatrical hyphae that are simple-septate. The mycorrhizal rootlets lack root hairs and dichotomize repeatedly to form large, coralloid clusters. Reproductive structures are absent. Based on the morphological characteristics, and the identity of the host, the closely related basidiomycete genera Rhizopogon and Suillus are suggested as comparable extant mycorrhizal fungi. These exquisitely preserved specimens represent the first unequivocal occurrence of fossil ectomycorrhizae and demonstrate that such associations were well-established at least 50 million years ago.", "author" : [ { "dropping-particle" : "", "family" : "Lepage", "given" : "Ben a.", "non-dropping-particle" : "", "parse-names" : false, "suffix" : "" }, { "dropping-particle" : "", "family" : "Currah", "given" : "Randolph S.", "non-dropping-particle" : "", "parse-names" : false, "suffix" : "" }, { "dropping-particle" : "", "family" : "Stockey", "given" : "Ruth a.", "non-dropping-particle" : "", "parse-names" : false, "suffix" : "" }, { "dropping-particle" : "", "family" : "Rothwell", "given" : "Gar W.", "non-dropping-particle" : "", "parse-names" : false, "suffix" : "" } ], "container-title" : "American Journal of Botany", "id" : "ITEM-1", "issue" : "3", "issued" : { "date-parts" : [ [ "1997" ] ] }, "page" : "410-412", "title" : "Fossil ectomycorrhizae from the middle Eocene", "type" : "article-journal", "volume" : "84" }, "uris" : [ "http://www.mendeley.com/documents/?uuid=9577cdfb-d866-416a-b3c5-df81330836f0" ] } ], "mendeley" : { "formattedCitation" : "&lt;sup&gt;37&lt;/sup&gt;", "plainTextFormattedCitation" : "37", "previouslyFormattedCitation" : "&lt;sup&gt;37&lt;/sup&gt;" }, "properties" : { "noteIndex" : 0 }, "schema" : "https://github.com/citation-style-language/schema/raw/master/csl-citation.json" }</w:instrText>
      </w:r>
      <w:r w:rsidRPr="007368B6">
        <w:fldChar w:fldCharType="separate"/>
      </w:r>
      <w:r w:rsidR="00D14C89" w:rsidRPr="00D14C89">
        <w:rPr>
          <w:noProof/>
          <w:vertAlign w:val="superscript"/>
        </w:rPr>
        <w:t>37</w:t>
      </w:r>
      <w:r w:rsidRPr="007368B6">
        <w:fldChar w:fldCharType="end"/>
      </w:r>
      <w:r w:rsidRPr="007368B6">
        <w:t xml:space="preserve">. </w:t>
      </w:r>
    </w:p>
    <w:p w14:paraId="07B6469D" w14:textId="7E8B34B4" w:rsidR="00122FCF" w:rsidRPr="00122FCF" w:rsidRDefault="00122FCF" w:rsidP="00621722">
      <w:del w:id="162" w:author="Vos, R.A." w:date="2017-03-23T11:39:00Z">
        <w:r w:rsidRPr="00834C91" w:rsidDel="003F3FA1">
          <w:delText>Given the evidence</w:delText>
        </w:r>
      </w:del>
      <w:ins w:id="163" w:author="Vos, R.A." w:date="2017-03-23T11:39:00Z">
        <w:r w:rsidR="003F3FA1">
          <w:t>The preponderance of the evidence till recently has led to wide acceptance of</w:t>
        </w:r>
      </w:ins>
      <w:del w:id="164" w:author="Vos, R.A." w:date="2017-03-23T11:39:00Z">
        <w:r w:rsidRPr="00834C91" w:rsidDel="003F3FA1">
          <w:delText>,</w:delText>
        </w:r>
      </w:del>
      <w:r w:rsidRPr="00834C91">
        <w:t xml:space="preserve"> the view that </w:t>
      </w:r>
      <w:del w:id="165" w:author="Vos, R.A." w:date="2017-03-23T11:40:00Z">
        <w:r w:rsidRPr="00834C91" w:rsidDel="003F3FA1">
          <w:delText xml:space="preserve">the </w:delText>
        </w:r>
      </w:del>
      <w:proofErr w:type="spellStart"/>
      <w:r w:rsidRPr="00834C91">
        <w:t>Glomeromycota</w:t>
      </w:r>
      <w:proofErr w:type="spellEnd"/>
      <w:r w:rsidRPr="00834C91">
        <w:t xml:space="preserve"> were the ancestral </w:t>
      </w:r>
      <w:proofErr w:type="spellStart"/>
      <w:r w:rsidRPr="00834C91">
        <w:t>mycorrhizal</w:t>
      </w:r>
      <w:proofErr w:type="spellEnd"/>
      <w:r w:rsidRPr="00834C91">
        <w:t xml:space="preserve"> </w:t>
      </w:r>
      <w:proofErr w:type="spellStart"/>
      <w:r w:rsidRPr="00834C91">
        <w:t>symbionts</w:t>
      </w:r>
      <w:proofErr w:type="spellEnd"/>
      <w:r w:rsidRPr="00834C91">
        <w:t xml:space="preserve"> of land plants</w:t>
      </w:r>
      <w:del w:id="166" w:author="Vos, R.A." w:date="2017-03-23T11:40:00Z">
        <w:r w:rsidRPr="00834C91" w:rsidDel="003F3FA1">
          <w:delText xml:space="preserve"> was widely accepted</w:delText>
        </w:r>
      </w:del>
      <w:r w:rsidRPr="00834C91">
        <w:fldChar w:fldCharType="begin" w:fldLock="1"/>
      </w:r>
      <w:r w:rsidR="00D96065" w:rsidRPr="00834C91">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"10.3732/ajb.94.11.1756", "ISBN" : "0002-9122 (Print)\\n0002-9122 (Linking)", "ISSN" : "00029122", "PMID" : "21636371", "abstract" : "Liverworts form endophytic associations with fungi that mirror mycorrhizal associations in tracheophytes. Here we report a worldwide survey of liverwort associations with glomeromycotean fungi (GAs), together with a comparative molecular and cellular analysis in representative species. Liverwort GAs are circumscribed by a basal assemblage embracing the Haplomitriopsida, the Marchantiopsida (except a few mostly derived clades), and part of the Metzgeriidae. Fungal endophytes from Haplomitrium, Conocephalum, Fossombronia, and Pellia were related to Glomus Group A, while the endophyte from Monoclea was related to Acaulospora. An isolate of G. mosseae colonized axenic thalli of Conocephalum, producing an association similar to that in the wild. Fungal colonization in marchantialean liverworts suppressed cell wall autofluorescence and elicited the deposition of a new wall layer that specifically bound the monoclonal antibody CCRC-M1 against fucosylated side groups associated with xyloglucan and rhamnogalacturonan I. The interfacial material covering the intracellular fungus contained the same epitopes present in host cell walls. The taxonomic distribution and cytology of liverwort GAs suggest an ancient origin and multiple more recent losses, but the occurence in widely separated liverwort taxa of fungi related to glomeromycotean lineages that form arbuscular mycorrhizas in tracheophytes, notably the Glomus Group A, is better explained by host shifting from tracheophytes to liverworts.", "author" : [ { "dropping-particle" : "", "family" : "Ligrone", "given" : "Roberto", "non-dropping-particle" : "", "parse-names" : false, "suffix" : "" }, { "dropping-particle" : "", "family" : "Carafa", "given" : "Anna", "non-dropping-particle" : "", "parse-names" : false, "suffix" : "" }, { "dropping-particle" : "", "family" : "Lumini", "given" : "Erica", "non-dropping-particle" : "", "parse-names" : false, "suffix" : "" }, { "dropping-particle" : "", "family" : "Bianciotto", "given" : "Valeria", "non-dropping-particle" : "", "parse-names" : false, "suffix" : "" }, { "dropping-particle" : "", "family" : "Bonfante", "given" : "Paola", "non-dropping-particle" : "", "parse-names" : false, "suffix" : "" }, { "dropping-particle" : "", "family" : "Duckett", "given" : "Jeffrey G.", "non-dropping-particle" : "", "parse-names" : false, "suffix" : "" } ], "container-title" : "American Journal of Botany", "id" : "ITEM-2", "issue" : "11", "issued" : { "date-parts" : [ [ "2007" ] ] }, "page" : "1756-1777", "title" : "Glomeromycotean associations in liverworts: A molecular, cellular, and taxonomic analysis", "type" : "article-journal", "volume" : "94" }, "uris" : [ "http://www.mendeley.com/documents/?uuid=52989ec0-8824-4131-ace4-59bcb63315e3" ] } ], "mendeley" : { "formattedCitation" : "&lt;sup&gt;38,39&lt;/sup&gt;", "plainTextFormattedCitation" : "38,39", "previouslyFormattedCitation" : "&lt;sup&gt;38,39&lt;/sup&gt;" }, "properties" : { "noteIndex" : 0 }, "schema" : "https://github.com/citation-style-language/schema/raw/master/csl-citation.json" }</w:instrText>
      </w:r>
      <w:r w:rsidRPr="00834C91">
        <w:rPr>
          <w:rPrChange w:id="167" w:author="Vos, R.A." w:date="2017-03-23T11:34:00Z">
            <w:rPr/>
          </w:rPrChange>
        </w:rPr>
        <w:fldChar w:fldCharType="separate"/>
      </w:r>
      <w:r w:rsidR="00AF7163" w:rsidRPr="00834C91">
        <w:rPr>
          <w:noProof/>
          <w:vertAlign w:val="superscript"/>
        </w:rPr>
        <w:t>38,39</w:t>
      </w:r>
      <w:r w:rsidRPr="00834C91">
        <w:fldChar w:fldCharType="end"/>
      </w:r>
      <w:r w:rsidRPr="00834C91">
        <w:t xml:space="preserve">. The ancestral symbiosis was assumed to have been replaced in several plant lineages by other types of </w:t>
      </w:r>
      <w:proofErr w:type="spellStart"/>
      <w:r w:rsidRPr="00834C91">
        <w:t>mycorrhizal</w:t>
      </w:r>
      <w:proofErr w:type="spellEnd"/>
      <w:r w:rsidRPr="00834C91">
        <w:t xml:space="preserve"> associations in multiple independent shifts</w:t>
      </w:r>
      <w:r w:rsidRPr="00834C91">
        <w:fldChar w:fldCharType="begin" w:fldLock="1"/>
      </w:r>
      <w:r w:rsidR="00C0762C" w:rsidRPr="00834C91">
        <w:instrText>ADDIN CSL_CITATION { "citationItems" : [ { "id" : "ITEM-1", "itemData" : { "DOI" : "10.1007/s00572-005-0033-6", "ISBN" : "0940-6360", "ISSN" : "09406360", "PMID" : "16845554", "abstract" : "A survey of 659 papers mostly published since 1987 was conducted to compile a checklist of mycorrhizal occurrence among 3,617 species (263 families) of land plants. A plant phylogeny was then used to map the mycorrhizal information to examine evolutionary patterns. Several findings from this survey enhance our understanding of the roles of mycorrhizas in the origin and subsequent diversification of land plants. First, 80 and 92% of surveyed land plant species and families are mycorrhizal. Second, arbuscular mycorrhiza (AM) is the predominant and ancestral type of mycorrhiza in land plants. Its occurrence in a vast majority of land plants and early-diverging lineages of liverworts suggests that the origin of AM probably coincided with the origin of land plants. Third, ectomycorrhiza (ECM) and its derived types independently evolved from AM many times through parallel evolution. Coevolution between plant and fungal partners in ECM and its derived types has probably contributed to diversification of both plant hosts and fungal symbionts. Fourth, mycoheterotrophy and loss of the mycorrhizal condition also evolved many times independently in land plants through parallel evolution.", "author" : [ { "dropping-particle" : "", "family" : "Wang", "given" : "B.", "non-dropping-particle" : "", "parse-names" : false, "suffix" : "" }, { "dropping-particle" : "", "family" : "Qiu", "given" : "Y. L.", "non-dropping-particle" : "", "parse-names" : false, "suffix" : "" } ], "container-title" : "Mycorrhiza", "id" : "ITEM-1", "issue" : "5", "issued" : { "date-parts" : [ [ "2006" ] ] }, "page" : "299-363", "title" : "Phylogenetic distribution and evolution of mycorrhizas in land plants", "type" : "article-journal", "volume" : "16" }, "uris" : [ "http://www.mendeley.com/documents/?uuid=cd992b9e-5578-477a-b94d-0b1807a53b1e" ] } ], "mendeley" : { "formattedCitation" : "&lt;sup&gt;7&lt;/sup&gt;", "plainTextFormattedCitation" : "7", "previouslyFormattedCitation" : "&lt;sup&gt;7&lt;/sup&gt;" }, "properties" : { "noteIndex" : 0 }, "schema" : "https://github.com/citation-style-language/schema/raw/master/csl-citation.json" }</w:instrText>
      </w:r>
      <w:r w:rsidRPr="00834C91">
        <w:rPr>
          <w:rPrChange w:id="168" w:author="Vos, R.A." w:date="2017-03-23T11:34:00Z">
            <w:rPr/>
          </w:rPrChange>
        </w:rPr>
        <w:fldChar w:fldCharType="separate"/>
      </w:r>
      <w:r w:rsidR="00D14C89" w:rsidRPr="00834C91">
        <w:rPr>
          <w:noProof/>
          <w:vertAlign w:val="superscript"/>
        </w:rPr>
        <w:t>7</w:t>
      </w:r>
      <w:r w:rsidRPr="00834C91">
        <w:fldChar w:fldCharType="end"/>
      </w:r>
      <w:r w:rsidRPr="00834C91">
        <w:t>. However, the recent discovery that many members of early diverging lineages of land plants, including liverworts, hornworts</w:t>
      </w:r>
      <w:ins w:id="169" w:author="Vos, R.A." w:date="2017-03-23T11:35:00Z">
        <w:r w:rsidR="00834C91">
          <w:t>,</w:t>
        </w:r>
      </w:ins>
      <w:r w:rsidRPr="00834C91">
        <w:t xml:space="preserve"> and basal vascular plants, engage in </w:t>
      </w:r>
      <w:proofErr w:type="spellStart"/>
      <w:r w:rsidRPr="00834C91">
        <w:t>mycorrhizal</w:t>
      </w:r>
      <w:proofErr w:type="spellEnd"/>
      <w:r w:rsidRPr="00834C91">
        <w:t xml:space="preserve"> symbiosis with </w:t>
      </w:r>
      <w:proofErr w:type="spellStart"/>
      <w:r w:rsidRPr="00834C91">
        <w:t>Mucoromycotina</w:t>
      </w:r>
      <w:proofErr w:type="spellEnd"/>
      <w:r w:rsidRPr="00834C91">
        <w:t xml:space="preserve"> (</w:t>
      </w:r>
      <w:proofErr w:type="spellStart"/>
      <w:r w:rsidRPr="00834C91">
        <w:t>Zygomycota</w:t>
      </w:r>
      <w:proofErr w:type="spellEnd"/>
      <w:r w:rsidRPr="00834C91">
        <w:t xml:space="preserve">), challenged this notion and suggest that </w:t>
      </w:r>
      <w:proofErr w:type="spellStart"/>
      <w:r w:rsidRPr="00834C91">
        <w:t>Mucoromycotina</w:t>
      </w:r>
      <w:proofErr w:type="spellEnd"/>
      <w:r w:rsidRPr="00834C91">
        <w:t xml:space="preserve"> could also have facilitated terrestrialisation</w:t>
      </w:r>
      <w:r w:rsidRPr="00834C91">
        <w:fldChar w:fldCharType="begin" w:fldLock="1"/>
      </w:r>
      <w:r w:rsidR="00D96065" w:rsidRPr="00834C91">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"10.1098/rspb.2013.0207", "ISBN" : "1471-2954 (Electronic)\\n0962-8452 (Linking)", "ISSN" : "1471-2954", "PMID" : "23536598", "abstract" : "Hornworts are considered the sister group to vascular plants, but their fungal associations remain largely unexplored. The ancestral symbiotic condition for all plants is, nonetheless, widely assumed to be arbuscular mycorrhizal with Glomeromycota fungi. Owing to a recent report of other fungi in some non-vascular plants, here we investigate the fungi associated with diverse hornworts worldwide, using electron microscopy and molecular phylogenetics. We found that both Glomeromycota and Mucoromycotina fungi can form symbioses with most hornworts, often simultaneously. This discovery indicates that ancient terrestrial plants relied on a wider and more versatile symbiotic repertoire than previously thought, and it highlights the so far unappreciated ecological and evolutionary role of Mucoromycotina fungi.", "author" : [ { "dropping-particle" : "", "family" : "Desir\u00f2", "given" : "Alessandro", "non-dropping-particle" : "", "parse-names" : false, "suffix" : "" }, { "dropping-particle" : "", "family" : "Duckett", "given" : "Jeffrey G", "non-dropping-particle" : "", "parse-names" : false, "suffix" : "" }, { "dropping-particle" : "", "family" : "Pressel", "given" : "Silvia", "non-dropping-particle" : "", "parse-names" : false, "suffix" : "" }, { "dropping-particle" : "", "family" : "Villarreal", "given" : "Juan Carlos", "non-dropping-particle" : "", "parse-names" : false, "suffix" : "" }, { "dropping-particle" : "", "family" : "Bidartondo", "given" : "Martin I.", "non-dropping-particle" : "", "parse-names" : false, "suffix" : "" } ], "container-title" : "Proceedings of the Royal Society of London B: Biological Sciences", "genre" : "JOUR", "id" : "ITEM-2", "issue" : "1759", "issued" : { "date-parts" : [ [ "2013", "3", "27" ] ] }, "page" : "20130207", "title" : "Fungal symbioses in hornworts: a chequered history", "type" : "article-journal", "volume" : "280" }, "uris" : [ "http://www.mendeley.com/documents/?uuid=06e50a97-aa88-4182-9f65-8d93e669546c" ] }, { "id" : "ITEM-3", "itemData" : { "DOI" : "10.1111/nph.13221", "ISBN" : "1469-8137", "ISSN" : "0028646X", "PMID" : "25537078", "author" : [ { "dropping-particle" : "", "family" : "Rimington", "given" : "WR", "non-dropping-particle" : "", "parse-names" : false, "suffix" : "" }, { "dropping-particle" : "", "family" : "Pressel", "given" : "S", "non-dropping-particle" : "", "parse-names" : false, "suffix" : "" }, { "dropping-particle" : "", "family" : "Duckett", "given" : "JF", "non-dropping-particle" : "", "parse-names" : false, "suffix" : "" }, { "dropping-particle" : "", "family" : "Bidartondo", "given" : "Martin I.", "non-dropping-particle" : "", "parse-names" : false, "suffix" : "" } ], "container-title" : "New Phytologist", "genre" : "JOUR", "id" : "ITEM-3", "issue" : "4", "issued" : { "date-parts" : [ [ "2015" ] ] }, "page" : "1394-1398", "publisher" : "Wiley Online Library", "title" : "Fungal associations of basal vascular plants: reopening a closed book?", "type" : "article-journal", "volume" : "205" }, "uris" : [ "http://www.mendeley.com/documents/?uuid=d2901fbb-91d0-445c-b3ad-e2953c658acd" ] }, { "id" : "ITEM-4", "itemData" : { "DOI" : "10.1111/nph.13024", "ISBN" : "0028-646X", "ISSN" : "0028646X", "PMID" : "25230098", "abstract" : "The discovery that Mucoromycotina, an ancient and partially saprotrophic fungal lineage, associates with the basal liverwort lineage Haplomitriopsida casts doubt on the widely held view that Glomeromycota formed the sole ancestral plant\u2013fungus symbiosis. Whether this association is mutualistic, and how its functioning was affected by the fall in atmospheric CO 2 concentration that followed plant terrestrialization in the Palaeozoic, remains unknown. We measured carbon-for-nutrient exchanges between Haplomitriopsida liverworts and Mucoromycotina fungi under simulated mid-Palaeozoic (1500 ppm) and near-contemporary (440 ppm) CO 2 concentrations using isotope tracers, and analysed cytological differences in plant\u2013fungal interactions. Concomitantly, we cultured both partners axenically, resynthesized the associations in vitro, and characterized their cytology. We demonstrate that liverwort\u2013Mucoromycotina symbiosis is mutualistic and mycorrhiza-like, but differs from liverwort\u2013Glomeromycota symbiosis in maintaining functional efficiency of carbon-for-nutrient exchange between partners across CO 2 concentrations. Inoculation of axenic plants with Mucoromycotina caused major cytological changes affecting the anatomy of plant tissues, similar to that observed in wild-collected plants colonized by Mucoromycotina fungi. By demonstrating reciprocal exchange of carbon for nutrients between partners, our results provide support for Mucoromycotina establishing the earliest mutualistic symbiosis with land plants. As symbiotic functional efficiency was not compromised by reduced CO 2 , we suggest that other factors led to the modern predominance of the Glomeromycota symbiosis.", "author" : [ { "dropping-particle" : "", "family" : "Field", "given" : "Katie J", "non-dropping-particle" : "", "parse-names" : false, "suffix" : "" }, { "dropping-particle" : "", "family" : "Rimington", "given" : "William R", "non-dropping-particle" : "", "parse-names" : false, "suffix" : "" }, { "dropping-particle" : "", "family" : "Bidartondo", "given" : "Martin I.", "non-dropping-particle" : "", "parse-names" : false, "suffix" : "" }, { "dropping-particle" : "", "family" : "Allinson", "given" : "Kate E", "non-dropping-particle" : "", "parse-names" : false, "suffix" : "" }, { "dropping-particle" : "", "family" : "Beerling", "given" : "David J", "non-dropping-particle" : "", "parse-names" : false, "suffix" : "" }, { "dropping-particle" : "", "family" : "Cameron", "given" : "Duncan D", "non-dropping-particle" : "", "parse-names" : false, "suffix" : "" }, { "dropping-particle" : "", "family" : "Duckett", "given" : "Jeffrey G", "non-dropping-particle" : "", "parse-names" : false, "suffix" : "" }, { "dropping-particle" : "", "family" : "Leake", "given" : "Jonathan R", "non-dropping-particle" : "", "parse-names" : false, "suffix" : "" }, { "dropping-particle" : "", "family" : "Pressel", "given" : "Silvia", "non-dropping-particle" : "", "parse-names" : false, "suffix" : "" } ], "container-title" : "New Phytologist", "id" : "ITEM-4", "issue" : "2", "issued" : { "date-parts" : [ [ "2015" ] ] }, "page" : "743-756", "title" : "First evidence of mutualism between ancient plant lineages (Haplomitriopsida liverworts) and Mucoromycotina fungi and its response to simulated Palaeozoic changes in atmospheric CO 2", "type" : "article-journal", "volume" : "205" }, "uris" : [ "http://www.mendeley.com/documents/?uuid=712682d2-8b98-438c-9e51-7d73476f078c" ] } ], "mendeley" : { "formattedCitation" : "&lt;sup&gt;9,38,40,41&lt;/sup&gt;", "plainTextFormattedCitation" : "9,38,40,41", "previouslyFormattedCitation" : "&lt;sup&gt;9,38,40,41&lt;/sup&gt;" }, "properties" : { "noteIndex" : 0 }, "schema" : "https://github.com/citation-style-language/schema/raw/master/csl-citation.json" }</w:instrText>
      </w:r>
      <w:r w:rsidRPr="00834C91">
        <w:rPr>
          <w:rPrChange w:id="170" w:author="Vos, R.A." w:date="2017-03-23T11:34:00Z">
            <w:rPr/>
          </w:rPrChange>
        </w:rPr>
        <w:fldChar w:fldCharType="separate"/>
      </w:r>
      <w:r w:rsidR="00AF7163" w:rsidRPr="00834C91">
        <w:rPr>
          <w:noProof/>
          <w:vertAlign w:val="superscript"/>
        </w:rPr>
        <w:t>9,38,40,41</w:t>
      </w:r>
      <w:r w:rsidRPr="00834C91">
        <w:fldChar w:fldCharType="end"/>
      </w:r>
      <w:r w:rsidRPr="00834C91">
        <w:t xml:space="preserve">. Subsequent to this discovery, </w:t>
      </w:r>
      <w:proofErr w:type="spellStart"/>
      <w:r w:rsidRPr="00834C91">
        <w:t>Rhynie</w:t>
      </w:r>
      <w:proofErr w:type="spellEnd"/>
      <w:r w:rsidRPr="00834C91">
        <w:t xml:space="preserve"> </w:t>
      </w:r>
      <w:proofErr w:type="spellStart"/>
      <w:r w:rsidRPr="00834C91">
        <w:t>Chert</w:t>
      </w:r>
      <w:proofErr w:type="spellEnd"/>
      <w:r w:rsidRPr="00834C91">
        <w:t xml:space="preserve"> fossils where re-evaluated, revealing </w:t>
      </w:r>
      <w:proofErr w:type="spellStart"/>
      <w:r w:rsidRPr="00834C91">
        <w:t>mycorrhizal</w:t>
      </w:r>
      <w:proofErr w:type="spellEnd"/>
      <w:r w:rsidRPr="00834C91">
        <w:t xml:space="preserve"> infections resembling both </w:t>
      </w:r>
      <w:proofErr w:type="spellStart"/>
      <w:r w:rsidRPr="00834C91">
        <w:t>Glomeromycota</w:t>
      </w:r>
      <w:proofErr w:type="spellEnd"/>
      <w:r w:rsidRPr="00834C91">
        <w:t xml:space="preserve"> and Mucoromycotina</w:t>
      </w:r>
      <w:r w:rsidRPr="00834C91">
        <w:fldChar w:fldCharType="begin" w:fldLock="1"/>
      </w:r>
      <w:r w:rsidR="00C0762C" w:rsidRPr="00834C91">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Pr="00834C91">
        <w:rPr>
          <w:rPrChange w:id="171" w:author="Vos, R.A." w:date="2017-03-23T11:34:00Z">
            <w:rPr/>
          </w:rPrChange>
        </w:rPr>
        <w:fldChar w:fldCharType="separate"/>
      </w:r>
      <w:r w:rsidR="00D14C89" w:rsidRPr="00834C91">
        <w:rPr>
          <w:noProof/>
          <w:vertAlign w:val="superscript"/>
        </w:rPr>
        <w:t>11</w:t>
      </w:r>
      <w:r w:rsidRPr="00834C91">
        <w:fldChar w:fldCharType="end"/>
      </w:r>
      <w:r w:rsidRPr="00834C91">
        <w:t>.</w:t>
      </w:r>
      <w:r w:rsidRPr="00122FCF">
        <w:t xml:space="preserve"> Furthermore, it is unknown whether the molecular pathways involved in the formation of </w:t>
      </w:r>
      <w:proofErr w:type="spellStart"/>
      <w:r w:rsidRPr="00122FCF">
        <w:t>mycorrhizal</w:t>
      </w:r>
      <w:proofErr w:type="spellEnd"/>
      <w:r w:rsidRPr="00122FCF">
        <w:t xml:space="preserve"> infections with </w:t>
      </w:r>
      <w:proofErr w:type="spellStart"/>
      <w:r w:rsidRPr="00122FCF">
        <w:t>Mucoromycotina</w:t>
      </w:r>
      <w:proofErr w:type="spellEnd"/>
      <w:r w:rsidRPr="00122FCF">
        <w:t xml:space="preserve"> are the same as those involved in the symbiosis with </w:t>
      </w:r>
      <w:proofErr w:type="spellStart"/>
      <w:r w:rsidRPr="00122FCF">
        <w:t>Glomeromycota</w:t>
      </w:r>
      <w:proofErr w:type="spellEnd"/>
      <w:r w:rsidRPr="00122FCF">
        <w:t>.</w:t>
      </w:r>
    </w:p>
    <w:p w14:paraId="60329419" w14:textId="7B8E4198" w:rsidR="00A24DC5" w:rsidRDefault="007C074E" w:rsidP="00621722">
      <w:r>
        <w:t>Given that the four fungal phyla diverged prior to the divergence of land plants</w:t>
      </w:r>
      <w:r>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00D14C89" w:rsidRPr="00D14C89">
        <w:rPr>
          <w:noProof/>
          <w:vertAlign w:val="superscript"/>
        </w:rPr>
        <w:t>1</w:t>
      </w:r>
      <w:r>
        <w:fldChar w:fldCharType="end"/>
      </w:r>
      <w:r>
        <w:t>, it is possible t</w:t>
      </w:r>
      <w:r w:rsidR="00BE0540">
        <w:t>o</w:t>
      </w:r>
      <w:r>
        <w:t xml:space="preserve"> </w:t>
      </w:r>
      <w:del w:id="172" w:author="Vos, R.A." w:date="2017-03-23T12:09:00Z">
        <w:r w:rsidDel="001A41C3">
          <w:delText xml:space="preserve">trace </w:delText>
        </w:r>
      </w:del>
      <w:ins w:id="173" w:author="Vos, R.A." w:date="2017-03-23T12:09:00Z">
        <w:r w:rsidR="001A41C3">
          <w:t xml:space="preserve">treat </w:t>
        </w:r>
      </w:ins>
      <w:del w:id="174" w:author="Vos, R.A." w:date="2017-03-23T12:09:00Z">
        <w:r w:rsidDel="001A41C3">
          <w:delText xml:space="preserve">the </w:delText>
        </w:r>
        <w:r w:rsidR="002B1F49" w:rsidDel="001A41C3">
          <w:delText xml:space="preserve">presence of </w:delText>
        </w:r>
      </w:del>
      <w:proofErr w:type="spellStart"/>
      <w:r w:rsidR="002B1F49">
        <w:t>mycorrhizal</w:t>
      </w:r>
      <w:proofErr w:type="spellEnd"/>
      <w:r w:rsidR="002B1F49">
        <w:t xml:space="preserve"> </w:t>
      </w:r>
      <w:del w:id="175" w:author="Vos, R.A." w:date="2017-03-23T12:09:00Z">
        <w:r w:rsidR="002B1F49" w:rsidDel="001A41C3">
          <w:delText>associates</w:delText>
        </w:r>
        <w:r w:rsidR="002B669C" w:rsidDel="001A41C3">
          <w:delText xml:space="preserve"> </w:delText>
        </w:r>
      </w:del>
      <w:ins w:id="176" w:author="Vos, R.A." w:date="2017-03-23T12:09:00Z">
        <w:r w:rsidR="001A41C3">
          <w:t xml:space="preserve">association </w:t>
        </w:r>
      </w:ins>
      <w:ins w:id="177" w:author="Vos, R.A." w:date="2017-03-23T12:10:00Z">
        <w:r w:rsidR="001A41C3">
          <w:t>with</w:t>
        </w:r>
      </w:ins>
      <w:del w:id="178" w:author="Vos, R.A." w:date="2017-03-23T12:10:00Z">
        <w:r w:rsidR="002B669C" w:rsidDel="001A41C3">
          <w:delText>from</w:delText>
        </w:r>
      </w:del>
      <w:r w:rsidR="002B669C">
        <w:t xml:space="preserve"> these phyla</w:t>
      </w:r>
      <w:ins w:id="179" w:author="Vos, R.A." w:date="2017-03-23T12:10:00Z">
        <w:r w:rsidR="001A41C3">
          <w:t xml:space="preserve"> in different combinations</w:t>
        </w:r>
      </w:ins>
      <w:r w:rsidR="002B1F49">
        <w:t xml:space="preserve"> as character states on the plant phylogeny</w:t>
      </w:r>
      <w:r w:rsidR="0009430B">
        <w:t xml:space="preserve"> and </w:t>
      </w:r>
      <w:del w:id="180" w:author="Vos, R.A." w:date="2017-03-23T12:11:00Z">
        <w:r w:rsidR="0009430B" w:rsidDel="001A41C3">
          <w:delText>assess the likelihood of their association with the last common ancestor of land plants</w:delText>
        </w:r>
      </w:del>
      <w:ins w:id="181" w:author="Vos, R.A." w:date="2017-03-23T12:11:00Z">
        <w:r w:rsidR="001A41C3">
          <w:t>analyse transition dynamics between these states in a Bayesian phylogenetic comparative context</w:t>
        </w:r>
      </w:ins>
      <w:r w:rsidR="002B1F49">
        <w:t xml:space="preserve">. </w:t>
      </w:r>
      <w:r w:rsidR="000D60FA" w:rsidRPr="000D60FA">
        <w:rPr>
          <w:shd w:val="clear" w:color="auto" w:fill="FFFF00"/>
        </w:rPr>
        <w:t>D</w:t>
      </w:r>
      <w:r w:rsidR="00B0607A" w:rsidRPr="000D60FA">
        <w:rPr>
          <w:shd w:val="clear" w:color="auto" w:fill="FFFF00"/>
        </w:rPr>
        <w:t>a</w:t>
      </w:r>
      <w:r w:rsidR="00B0607A" w:rsidRPr="00B0607A">
        <w:rPr>
          <w:shd w:val="clear" w:color="auto" w:fill="FFFF00"/>
        </w:rPr>
        <w:t>tabase</w:t>
      </w:r>
      <w:r w:rsidR="000D60FA">
        <w:rPr>
          <w:shd w:val="clear" w:color="auto" w:fill="FFFF00"/>
        </w:rPr>
        <w:t xml:space="preserve"> description.</w:t>
      </w:r>
      <w:r w:rsidR="00B0607A">
        <w:t xml:space="preserve"> </w:t>
      </w:r>
      <w:r w:rsidR="00ED17FC" w:rsidRPr="00ED17FC">
        <w:rPr>
          <w:shd w:val="clear" w:color="auto" w:fill="66FF33"/>
        </w:rPr>
        <w:t>Ancestral state</w:t>
      </w:r>
      <w:r w:rsidR="00590648">
        <w:rPr>
          <w:shd w:val="clear" w:color="auto" w:fill="66FF33"/>
        </w:rPr>
        <w:t xml:space="preserve"> </w:t>
      </w:r>
      <w:r w:rsidR="00ED17FC" w:rsidRPr="00ED17FC">
        <w:rPr>
          <w:shd w:val="clear" w:color="auto" w:fill="66FF33"/>
        </w:rPr>
        <w:t>reconstruction-Rutger</w:t>
      </w:r>
      <w:r w:rsidR="002B1F49">
        <w:t xml:space="preserve"> </w:t>
      </w:r>
      <w:r w:rsidR="005C0C5C">
        <w:t>T</w:t>
      </w:r>
      <w:r w:rsidR="002B1F49">
        <w:t xml:space="preserve">aking into </w:t>
      </w:r>
      <w:r w:rsidR="005C0C5C">
        <w:t xml:space="preserve">account </w:t>
      </w:r>
      <w:r w:rsidR="002B1F49">
        <w:t>the</w:t>
      </w:r>
      <w:r w:rsidR="005C0C5C">
        <w:t xml:space="preserve"> </w:t>
      </w:r>
      <w:r w:rsidR="005C0C5C" w:rsidRPr="00273D3A">
        <w:t xml:space="preserve">uncertainty </w:t>
      </w:r>
      <w:r w:rsidR="005C0C5C">
        <w:t>of</w:t>
      </w:r>
      <w:r w:rsidR="005C0C5C" w:rsidRPr="00273D3A">
        <w:t xml:space="preserve"> the evolutionary relationships of early </w:t>
      </w:r>
      <w:r w:rsidR="005C0C5C">
        <w:t>e</w:t>
      </w:r>
      <w:r w:rsidR="005C0C5C" w:rsidRPr="00273D3A">
        <w:t>mbryophytes</w:t>
      </w:r>
      <w:r w:rsidR="005C0C5C">
        <w:fldChar w:fldCharType="begin" w:fldLock="1"/>
      </w:r>
      <w:r w:rsidR="00D96065">
        <w:instrText>ADDIN CSL_CITATION { "citationItems" : [ { "id" : "ITEM-1",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"ITEM-1", "issue" : "2", "issued" : { "date-parts" : [ [ "2014" ] ] }, "page" : "272-279", "title" : "Conflicting Phylogenies for Early Land Plants are Caused by Composition Biases among Synonymous Substitutions", "type" : "article-journal", "volume" : "63" }, "uris" : [ "http://www.mendeley.com/documents/?uuid=54a762ca-f7df-4c56-a4f3-26f66cf18239" ] }, { "id" : "ITEM-2",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"ITEM-2", "issue" : "45", "issued" : { "date-parts" : [ [ "2014" ] ] }, "page" : "E4859-E4868", "title" : "Phylotranscriptomic analysis of the origin and early diversification of land plants", "type" : "article-journal", "volume" : "111" }, "uris" : [ "http://www.mendeley.com/documents/?uuid=b4fbdba3-2a91-43d2-970e-ae51f1a76cc3" ] } ], "mendeley" : { "formattedCitation" : "&lt;sup&gt;42,43&lt;/sup&gt;", "plainTextFormattedCitation" : "42,43", "previouslyFormattedCitation" : "&lt;sup&gt;42,43&lt;/sup&gt;" }, "properties" : { "noteIndex" : 0 }, "schema" : "https://github.com/citation-style-language/schema/raw/master/csl-citation.json" }</w:instrText>
      </w:r>
      <w:r w:rsidR="005C0C5C">
        <w:fldChar w:fldCharType="separate"/>
      </w:r>
      <w:r w:rsidR="00AF7163" w:rsidRPr="00AF7163">
        <w:rPr>
          <w:noProof/>
          <w:vertAlign w:val="superscript"/>
        </w:rPr>
        <w:t>42,43</w:t>
      </w:r>
      <w:r w:rsidR="005C0C5C">
        <w:fldChar w:fldCharType="end"/>
      </w:r>
      <w:r w:rsidR="005C0C5C">
        <w:t>,</w:t>
      </w:r>
      <w:r w:rsidR="002B1F49" w:rsidRPr="002B1F49">
        <w:t xml:space="preserve"> </w:t>
      </w:r>
      <w:r w:rsidR="002B1F49">
        <w:t>w</w:t>
      </w:r>
      <w:r w:rsidR="002B1F49" w:rsidRPr="002B1F49">
        <w:t xml:space="preserve">e assessed the probability of all possible combinations of </w:t>
      </w:r>
      <w:proofErr w:type="spellStart"/>
      <w:r w:rsidR="002B1F49" w:rsidRPr="002B1F49">
        <w:t>mycorrhizal</w:t>
      </w:r>
      <w:proofErr w:type="spellEnd"/>
      <w:r w:rsidR="002B1F49" w:rsidRPr="002B1F49">
        <w:t xml:space="preserve"> associations for the most recent common ancestor of land plants</w:t>
      </w:r>
      <w:r w:rsidR="00EA7BBC">
        <w:t xml:space="preserve">. </w:t>
      </w:r>
      <w:bookmarkStart w:id="182" w:name="_Toc436298486"/>
    </w:p>
    <w:p w14:paraId="4F26C5DB" w14:textId="77777777" w:rsidR="00C0762C" w:rsidRDefault="00C0762C" w:rsidP="00621722"/>
    <w:p w14:paraId="56288146" w14:textId="77777777" w:rsidR="00A24DC5" w:rsidRPr="00A52462" w:rsidRDefault="00A24DC5" w:rsidP="00621722"/>
    <w:p w14:paraId="5FD1B113" w14:textId="0F686FBB" w:rsidR="00286FEA" w:rsidRDefault="00372FF5" w:rsidP="00621722">
      <w:pPr>
        <w:pStyle w:val="Kop1"/>
      </w:pPr>
      <w:r w:rsidRPr="00A24DC5">
        <w:t>R</w:t>
      </w:r>
      <w:r w:rsidR="00286FEA" w:rsidRPr="00A24DC5">
        <w:t>esults</w:t>
      </w:r>
      <w:bookmarkEnd w:id="182"/>
    </w:p>
    <w:p w14:paraId="1875A5E7" w14:textId="52D1A7C3" w:rsidR="009C3572" w:rsidRPr="00BC6F0B" w:rsidRDefault="003905B5" w:rsidP="00621722">
      <w:r>
        <w:t>Ancestral state reconstruction indicates that the</w:t>
      </w:r>
      <w:r w:rsidR="008F2EF4" w:rsidRPr="00BC6F0B">
        <w:t xml:space="preserve"> </w:t>
      </w:r>
      <w:r>
        <w:t>most recent</w:t>
      </w:r>
      <w:r w:rsidR="008F2EF4" w:rsidRPr="00BC6F0B">
        <w:t xml:space="preserve"> common ancestor of all </w:t>
      </w:r>
      <w:proofErr w:type="spellStart"/>
      <w:r w:rsidR="008F2EF4" w:rsidRPr="00BC6F0B">
        <w:t>Emb</w:t>
      </w:r>
      <w:r w:rsidR="00BD07F0" w:rsidRPr="00BC6F0B">
        <w:t>ryophyta</w:t>
      </w:r>
      <w:proofErr w:type="spellEnd"/>
      <w:r w:rsidR="00BD07F0" w:rsidRPr="00BC6F0B">
        <w:t xml:space="preserve"> was </w:t>
      </w:r>
      <w:proofErr w:type="spellStart"/>
      <w:r w:rsidR="008F2EF4" w:rsidRPr="00BC6F0B">
        <w:t>mycorrhizal</w:t>
      </w:r>
      <w:proofErr w:type="spellEnd"/>
      <w:r w:rsidR="008F2EF4" w:rsidRPr="00BC6F0B">
        <w:t xml:space="preserve"> </w:t>
      </w:r>
      <w:r w:rsidR="00855801" w:rsidRPr="00BC6F0B">
        <w:t>(</w:t>
      </w:r>
      <w:r w:rsidR="00855801" w:rsidRPr="00382F18">
        <w:rPr>
          <w:shd w:val="clear" w:color="auto" w:fill="FFFF00"/>
        </w:rPr>
        <w:t>Fig</w:t>
      </w:r>
      <w:r w:rsidR="00B1555E" w:rsidRPr="00382F18">
        <w:rPr>
          <w:shd w:val="clear" w:color="auto" w:fill="FFFF00"/>
        </w:rPr>
        <w:t>.</w:t>
      </w:r>
      <w:r w:rsidR="00855801" w:rsidRPr="00382F18">
        <w:rPr>
          <w:shd w:val="clear" w:color="auto" w:fill="FFFF00"/>
        </w:rPr>
        <w:t xml:space="preserve"> </w:t>
      </w:r>
      <w:r w:rsidR="00083C3C" w:rsidRPr="00382F18">
        <w:rPr>
          <w:shd w:val="clear" w:color="auto" w:fill="FFFF00"/>
        </w:rPr>
        <w:t>3</w:t>
      </w:r>
      <w:r w:rsidR="00A35DB4" w:rsidRPr="00BC6F0B">
        <w:t>)</w:t>
      </w:r>
      <w:r w:rsidR="008F2EF4" w:rsidRPr="00BC6F0B">
        <w:t>.</w:t>
      </w:r>
      <w:r w:rsidR="00382F18" w:rsidRPr="00382F18">
        <w:t xml:space="preserve"> </w:t>
      </w:r>
      <w:r w:rsidR="00382F18">
        <w:t>The different hypotheses for the evolution of plants</w:t>
      </w:r>
      <w:r w:rsidR="00382F18">
        <w:fldChar w:fldCharType="begin" w:fldLock="1"/>
      </w:r>
      <w:r w:rsidR="00D96065">
        <w:instrText>ADDIN CSL_CITATION { "citationItems" : [ { "id" : "ITEM-1",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"ITEM-1", "issue" : "45", "issued" : { "date-parts" : [ [ "2014" ] ] }, "page" : "E4859-E4868", "title" : "Phylotranscriptomic analysis of the origin and early diversification of land plants", "type" : "article-journal", "volume" : "111" }, "uris" : [ "http://www.mendeley.com/documents/?uuid=b4fbdba3-2a91-43d2-970e-ae51f1a76cc3" ] }, { "id" : "ITEM-2",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"ITEM-2", "issue" : "2", "issued" : { "date-parts" : [ [ "2014" ] ] }, "page" : "272-279", "title" : "Conflicting Phylogenies for Early Land Plants are Caused by Composition Biases among Synonymous Substitutions", "type" : "article-journal", "volume" : "63" }, "uris" : [ "http://www.mendeley.com/documents/?uuid=54a762ca-f7df-4c56-a4f3-26f66cf18239" ] } ], "mendeley" : { "formattedCitation" : "&lt;sup&gt;42,43&lt;/sup&gt;", "plainTextFormattedCitation" : "42,43", "previouslyFormattedCitation" : "&lt;sup&gt;42,43&lt;/sup&gt;" }, "properties" : { "noteIndex" : 0 }, "schema" : "https://github.com/citation-style-language/schema/raw/master/csl-citation.json" }</w:instrText>
      </w:r>
      <w:r w:rsidR="00382F18">
        <w:fldChar w:fldCharType="separate"/>
      </w:r>
      <w:r w:rsidR="00AF7163" w:rsidRPr="00AF7163">
        <w:rPr>
          <w:noProof/>
          <w:vertAlign w:val="superscript"/>
        </w:rPr>
        <w:t>42,43</w:t>
      </w:r>
      <w:r w:rsidR="00382F18">
        <w:fldChar w:fldCharType="end"/>
      </w:r>
      <w:r w:rsidR="00382F18">
        <w:t xml:space="preserve"> had very little effect on the results. </w:t>
      </w:r>
      <w:r w:rsidR="00497636" w:rsidRPr="00BC6F0B">
        <w:t>The probability of a non-</w:t>
      </w:r>
      <w:proofErr w:type="spellStart"/>
      <w:r w:rsidR="00497636" w:rsidRPr="00BC6F0B">
        <w:t>mycorrhizal</w:t>
      </w:r>
      <w:proofErr w:type="spellEnd"/>
      <w:r w:rsidR="00497636" w:rsidRPr="00BC6F0B">
        <w:t xml:space="preserve"> ancestral state was at most </w:t>
      </w:r>
      <w:r w:rsidR="00497636" w:rsidRPr="00382F18">
        <w:rPr>
          <w:shd w:val="clear" w:color="auto" w:fill="FFFF00"/>
        </w:rPr>
        <w:t>0.011</w:t>
      </w:r>
      <w:r w:rsidR="00497636" w:rsidRPr="00BC6F0B">
        <w:t xml:space="preserve"> (</w:t>
      </w:r>
      <w:r w:rsidR="00497636" w:rsidRPr="00382F18">
        <w:rPr>
          <w:shd w:val="clear" w:color="auto" w:fill="FFFF00"/>
        </w:rPr>
        <w:t>Fig. 3</w:t>
      </w:r>
      <w:r w:rsidR="00497636" w:rsidRPr="00BC6F0B">
        <w:t xml:space="preserve">). </w:t>
      </w:r>
      <w:r w:rsidR="003D4CF6" w:rsidRPr="00BC6F0B">
        <w:t xml:space="preserve">The most likely state of </w:t>
      </w:r>
      <w:proofErr w:type="spellStart"/>
      <w:r w:rsidR="003D4CF6" w:rsidRPr="00BC6F0B">
        <w:t>mycorrhizal</w:t>
      </w:r>
      <w:proofErr w:type="spellEnd"/>
      <w:r w:rsidR="003D4CF6" w:rsidRPr="00BC6F0B">
        <w:t xml:space="preserve"> association was an association with </w:t>
      </w:r>
      <w:proofErr w:type="spellStart"/>
      <w:r w:rsidR="003D4CF6" w:rsidRPr="00BC6F0B">
        <w:t>Glomeromycota</w:t>
      </w:r>
      <w:proofErr w:type="spellEnd"/>
      <w:r w:rsidR="003D4CF6" w:rsidRPr="00BC6F0B">
        <w:t xml:space="preserve"> only, with a probability </w:t>
      </w:r>
      <w:r w:rsidR="00497636" w:rsidRPr="00BC6F0B">
        <w:t>between</w:t>
      </w:r>
      <w:r w:rsidR="003D4CF6" w:rsidRPr="00BC6F0B">
        <w:t xml:space="preserve"> </w:t>
      </w:r>
      <w:r w:rsidR="003D4CF6" w:rsidRPr="00382F18">
        <w:rPr>
          <w:shd w:val="clear" w:color="auto" w:fill="FFFF00"/>
        </w:rPr>
        <w:t>0.4</w:t>
      </w:r>
      <w:r w:rsidR="00497636" w:rsidRPr="00382F18">
        <w:rPr>
          <w:shd w:val="clear" w:color="auto" w:fill="FFFF00"/>
        </w:rPr>
        <w:t>4</w:t>
      </w:r>
      <w:r w:rsidR="00497636" w:rsidRPr="00BC6F0B">
        <w:t xml:space="preserve"> </w:t>
      </w:r>
      <w:r w:rsidR="00E1534B" w:rsidRPr="00BC6F0B">
        <w:t xml:space="preserve">and </w:t>
      </w:r>
      <w:r w:rsidR="00E1534B" w:rsidRPr="00382F18">
        <w:rPr>
          <w:shd w:val="clear" w:color="auto" w:fill="FFFF00"/>
        </w:rPr>
        <w:t>0.62</w:t>
      </w:r>
      <w:r w:rsidR="00497636" w:rsidRPr="00382F18">
        <w:rPr>
          <w:shd w:val="clear" w:color="auto" w:fill="FFFF00"/>
        </w:rPr>
        <w:t>,</w:t>
      </w:r>
      <w:r w:rsidR="00497636" w:rsidRPr="00BC6F0B">
        <w:t xml:space="preserve"> depending on the topology of the land plant phylogeny. </w:t>
      </w:r>
      <w:proofErr w:type="gramStart"/>
      <w:r w:rsidR="003D4CF6" w:rsidRPr="00BC6F0B">
        <w:t>The</w:t>
      </w:r>
      <w:r w:rsidR="00E1534B" w:rsidRPr="00BC6F0B">
        <w:t xml:space="preserve"> probability </w:t>
      </w:r>
      <w:r w:rsidR="00497636" w:rsidRPr="00BC6F0B">
        <w:t xml:space="preserve">that the last common ancestor was associated with </w:t>
      </w:r>
      <w:proofErr w:type="spellStart"/>
      <w:r w:rsidR="00497636" w:rsidRPr="00BC6F0B">
        <w:t>Mucoromycotina</w:t>
      </w:r>
      <w:proofErr w:type="spellEnd"/>
      <w:r w:rsidR="00497636" w:rsidRPr="00BC6F0B">
        <w:t xml:space="preserve"> as well as</w:t>
      </w:r>
      <w:r w:rsidR="00E1534B" w:rsidRPr="00BC6F0B">
        <w:t xml:space="preserve"> </w:t>
      </w:r>
      <w:proofErr w:type="spellStart"/>
      <w:r w:rsidR="003D4CF6" w:rsidRPr="00BC6F0B">
        <w:t>Glomeromycota</w:t>
      </w:r>
      <w:proofErr w:type="spellEnd"/>
      <w:r w:rsidR="003D4CF6" w:rsidRPr="00BC6F0B">
        <w:t xml:space="preserve"> </w:t>
      </w:r>
      <w:r w:rsidR="00497636" w:rsidRPr="00BC6F0B">
        <w:t>varied between</w:t>
      </w:r>
      <w:r w:rsidR="003D4CF6" w:rsidRPr="00382F18">
        <w:rPr>
          <w:shd w:val="clear" w:color="auto" w:fill="FFFF00"/>
        </w:rPr>
        <w:t xml:space="preserve"> 0.2</w:t>
      </w:r>
      <w:r w:rsidR="00E1534B" w:rsidRPr="00382F18">
        <w:rPr>
          <w:shd w:val="clear" w:color="auto" w:fill="FFFF00"/>
        </w:rPr>
        <w:t>4</w:t>
      </w:r>
      <w:r w:rsidR="00497636" w:rsidRPr="00BC6F0B">
        <w:t xml:space="preserve"> and</w:t>
      </w:r>
      <w:r w:rsidR="003D4CF6" w:rsidRPr="00BC6F0B">
        <w:t xml:space="preserve"> </w:t>
      </w:r>
      <w:r w:rsidR="003D4CF6" w:rsidRPr="00382F18">
        <w:rPr>
          <w:shd w:val="clear" w:color="auto" w:fill="FFFF00"/>
        </w:rPr>
        <w:t>0.2</w:t>
      </w:r>
      <w:r w:rsidR="00E1534B" w:rsidRPr="00382F18">
        <w:rPr>
          <w:shd w:val="clear" w:color="auto" w:fill="FFFF00"/>
        </w:rPr>
        <w:t>7</w:t>
      </w:r>
      <w:r w:rsidR="003D4CF6" w:rsidRPr="00BC6F0B">
        <w:t>.</w:t>
      </w:r>
      <w:proofErr w:type="gramEnd"/>
      <w:r w:rsidR="003D4CF6" w:rsidRPr="00BC6F0B">
        <w:t xml:space="preserve"> After </w:t>
      </w:r>
      <w:r w:rsidR="00497636" w:rsidRPr="00BC6F0B">
        <w:t xml:space="preserve">these two most likely states, </w:t>
      </w:r>
      <w:r w:rsidR="003D4CF6" w:rsidRPr="00BC6F0B">
        <w:t>highest probabilities were assigned to</w:t>
      </w:r>
      <w:r w:rsidR="008D739C" w:rsidRPr="00BC6F0B">
        <w:t xml:space="preserve"> </w:t>
      </w:r>
      <w:proofErr w:type="spellStart"/>
      <w:r w:rsidR="008D739C" w:rsidRPr="00BC6F0B">
        <w:t>Glomeromycota</w:t>
      </w:r>
      <w:proofErr w:type="spellEnd"/>
      <w:r w:rsidR="008D739C" w:rsidRPr="00BC6F0B">
        <w:t xml:space="preserve"> in combination with Ascomycota, </w:t>
      </w:r>
      <w:proofErr w:type="spellStart"/>
      <w:r w:rsidR="008D739C" w:rsidRPr="00BC6F0B">
        <w:t>Basidiomycota</w:t>
      </w:r>
      <w:proofErr w:type="spellEnd"/>
      <w:r w:rsidR="008D739C" w:rsidRPr="00BC6F0B">
        <w:t xml:space="preserve">, or </w:t>
      </w:r>
      <w:r w:rsidR="00B73FDB" w:rsidRPr="00BC6F0B">
        <w:t xml:space="preserve">both </w:t>
      </w:r>
      <w:proofErr w:type="spellStart"/>
      <w:r w:rsidR="008D739C" w:rsidRPr="00BC6F0B">
        <w:t>Basidiomycota</w:t>
      </w:r>
      <w:proofErr w:type="spellEnd"/>
      <w:r w:rsidR="008D739C" w:rsidRPr="00BC6F0B">
        <w:t xml:space="preserve"> and </w:t>
      </w:r>
      <w:proofErr w:type="spellStart"/>
      <w:r w:rsidR="008D739C" w:rsidRPr="00BC6F0B">
        <w:t>Mucoromycotina</w:t>
      </w:r>
      <w:proofErr w:type="spellEnd"/>
      <w:r w:rsidR="003D4CF6" w:rsidRPr="00BC6F0B">
        <w:t xml:space="preserve"> (in order of probability), but all of these </w:t>
      </w:r>
      <w:r w:rsidR="008D739C" w:rsidRPr="00BC6F0B">
        <w:t xml:space="preserve">three states had a probability </w:t>
      </w:r>
      <w:r w:rsidR="003D4CF6" w:rsidRPr="00BC6F0B">
        <w:t xml:space="preserve">lower than </w:t>
      </w:r>
      <w:r w:rsidR="003D4CF6" w:rsidRPr="00382F18">
        <w:rPr>
          <w:shd w:val="clear" w:color="auto" w:fill="FFFF00"/>
        </w:rPr>
        <w:t>0.095</w:t>
      </w:r>
      <w:r w:rsidR="008D739C" w:rsidRPr="00BC6F0B">
        <w:t xml:space="preserve"> (</w:t>
      </w:r>
      <w:r w:rsidR="008D739C" w:rsidRPr="00382F18">
        <w:rPr>
          <w:shd w:val="clear" w:color="auto" w:fill="FFFF00"/>
        </w:rPr>
        <w:t xml:space="preserve">Fig. </w:t>
      </w:r>
      <w:r w:rsidR="00083C3C" w:rsidRPr="00382F18">
        <w:rPr>
          <w:shd w:val="clear" w:color="auto" w:fill="FFFF00"/>
        </w:rPr>
        <w:t>3</w:t>
      </w:r>
      <w:r w:rsidR="008D739C" w:rsidRPr="00BC6F0B">
        <w:t>)</w:t>
      </w:r>
      <w:r w:rsidR="003D4CF6" w:rsidRPr="00BC6F0B">
        <w:t xml:space="preserve">. </w:t>
      </w:r>
      <w:r w:rsidR="00497636" w:rsidRPr="00BC6F0B">
        <w:t xml:space="preserve">The </w:t>
      </w:r>
      <w:proofErr w:type="spellStart"/>
      <w:r w:rsidR="009C3572" w:rsidRPr="00BC6F0B">
        <w:t>Glomeromycota</w:t>
      </w:r>
      <w:proofErr w:type="spellEnd"/>
      <w:r w:rsidR="009C3572" w:rsidRPr="00BC6F0B">
        <w:t xml:space="preserve"> </w:t>
      </w:r>
      <w:r w:rsidR="00497636" w:rsidRPr="00BC6F0B">
        <w:t>were</w:t>
      </w:r>
      <w:r w:rsidR="009C3572" w:rsidRPr="00BC6F0B">
        <w:t xml:space="preserve"> the most likely associate</w:t>
      </w:r>
      <w:r w:rsidR="00497636" w:rsidRPr="00BC6F0B">
        <w:t>s</w:t>
      </w:r>
      <w:r w:rsidR="009C3572" w:rsidRPr="00BC6F0B">
        <w:t xml:space="preserve"> in all nodes older than 300 </w:t>
      </w:r>
      <w:proofErr w:type="spellStart"/>
      <w:r w:rsidR="009C3572" w:rsidRPr="00BC6F0B">
        <w:t>Myr</w:t>
      </w:r>
      <w:proofErr w:type="spellEnd"/>
      <w:r w:rsidR="009C3572" w:rsidRPr="00BC6F0B">
        <w:t xml:space="preserve"> (</w:t>
      </w:r>
      <w:r w:rsidR="009C3572" w:rsidRPr="00382F18">
        <w:rPr>
          <w:shd w:val="clear" w:color="auto" w:fill="FFFF00"/>
        </w:rPr>
        <w:t xml:space="preserve">Fig. </w:t>
      </w:r>
      <w:r w:rsidR="00083C3C" w:rsidRPr="00382F18">
        <w:rPr>
          <w:shd w:val="clear" w:color="auto" w:fill="FFFF00"/>
        </w:rPr>
        <w:t>4</w:t>
      </w:r>
      <w:r w:rsidR="009C3572" w:rsidRPr="00BC6F0B">
        <w:t xml:space="preserve">) and </w:t>
      </w:r>
      <w:proofErr w:type="spellStart"/>
      <w:r w:rsidR="00855801" w:rsidRPr="00BC6F0B">
        <w:t>Mucoromycotina</w:t>
      </w:r>
      <w:proofErr w:type="spellEnd"/>
      <w:r w:rsidR="00855801" w:rsidRPr="00BC6F0B">
        <w:t xml:space="preserve"> and </w:t>
      </w:r>
      <w:proofErr w:type="spellStart"/>
      <w:r w:rsidR="00855801" w:rsidRPr="00BC6F0B">
        <w:t>Glomeromycota</w:t>
      </w:r>
      <w:proofErr w:type="spellEnd"/>
      <w:r w:rsidR="00855801" w:rsidRPr="00BC6F0B">
        <w:t xml:space="preserve"> as a combined state </w:t>
      </w:r>
      <w:r w:rsidR="009C3572" w:rsidRPr="00BC6F0B">
        <w:t>was the second most likely state in these nodes.</w:t>
      </w:r>
    </w:p>
    <w:p w14:paraId="1A0DFFF2" w14:textId="11718FE2" w:rsidR="007206E8" w:rsidRDefault="00855801" w:rsidP="00621722">
      <w:r>
        <w:t xml:space="preserve">The </w:t>
      </w:r>
      <w:r w:rsidR="007206E8">
        <w:t>oldest</w:t>
      </w:r>
      <w:r>
        <w:t xml:space="preserve"> </w:t>
      </w:r>
      <w:r w:rsidR="00C77B7E">
        <w:t xml:space="preserve">switches to Ascomycota or </w:t>
      </w:r>
      <w:proofErr w:type="spellStart"/>
      <w:r w:rsidR="00C77B7E">
        <w:t>Basidiomycota</w:t>
      </w:r>
      <w:proofErr w:type="spellEnd"/>
      <w:r w:rsidR="00C77B7E">
        <w:t xml:space="preserve"> were found </w:t>
      </w:r>
      <w:r>
        <w:t>in liverworts (</w:t>
      </w:r>
      <w:r w:rsidRPr="00382F18">
        <w:rPr>
          <w:shd w:val="clear" w:color="auto" w:fill="FFFF00"/>
        </w:rPr>
        <w:t>Fig</w:t>
      </w:r>
      <w:r w:rsidR="00B1555E" w:rsidRPr="00382F18">
        <w:rPr>
          <w:shd w:val="clear" w:color="auto" w:fill="FFFF00"/>
        </w:rPr>
        <w:t xml:space="preserve">. </w:t>
      </w:r>
      <w:r w:rsidR="00083C3C" w:rsidRPr="00382F18">
        <w:rPr>
          <w:shd w:val="clear" w:color="auto" w:fill="FFFF00"/>
        </w:rPr>
        <w:t>2</w:t>
      </w:r>
      <w:r w:rsidR="00B1555E" w:rsidRPr="00382F18">
        <w:rPr>
          <w:shd w:val="clear" w:color="auto" w:fill="FFFF00"/>
        </w:rPr>
        <w:t>;</w:t>
      </w:r>
      <w:r w:rsidR="00083C3C" w:rsidRPr="00382F18">
        <w:rPr>
          <w:shd w:val="clear" w:color="auto" w:fill="FFFF00"/>
        </w:rPr>
        <w:t xml:space="preserve"> Fig. 5;</w:t>
      </w:r>
      <w:r w:rsidR="00B1555E" w:rsidRPr="00382F18">
        <w:rPr>
          <w:shd w:val="clear" w:color="auto" w:fill="FFFF00"/>
        </w:rPr>
        <w:t xml:space="preserve"> Fig.</w:t>
      </w:r>
      <w:r w:rsidR="00083C3C" w:rsidRPr="00382F18">
        <w:rPr>
          <w:shd w:val="clear" w:color="auto" w:fill="FFFF00"/>
        </w:rPr>
        <w:t xml:space="preserve"> 6</w:t>
      </w:r>
      <w:r>
        <w:t>).</w:t>
      </w:r>
      <w:r w:rsidR="0048025F">
        <w:t xml:space="preserve"> </w:t>
      </w:r>
      <w:r w:rsidR="00C77B7E">
        <w:t>A</w:t>
      </w:r>
      <w:r w:rsidR="0048025F">
        <w:t xml:space="preserve"> shift between</w:t>
      </w:r>
      <w:r w:rsidR="003F52BF">
        <w:t xml:space="preserve"> </w:t>
      </w:r>
      <w:proofErr w:type="spellStart"/>
      <w:r w:rsidR="003F52BF">
        <w:t>Glomeromycota</w:t>
      </w:r>
      <w:proofErr w:type="spellEnd"/>
      <w:r w:rsidR="003F52BF">
        <w:t xml:space="preserve"> and </w:t>
      </w:r>
      <w:proofErr w:type="spellStart"/>
      <w:r w:rsidR="003F52BF">
        <w:t>Basidiomycota</w:t>
      </w:r>
      <w:proofErr w:type="spellEnd"/>
      <w:r w:rsidR="0048025F">
        <w:t xml:space="preserve"> happened along the branches leading to </w:t>
      </w:r>
      <w:proofErr w:type="spellStart"/>
      <w:r w:rsidR="0048025F" w:rsidRPr="0048025F">
        <w:t>Metzgeriidae</w:t>
      </w:r>
      <w:proofErr w:type="spellEnd"/>
      <w:r w:rsidR="0048025F" w:rsidRPr="0048025F">
        <w:t xml:space="preserve"> and </w:t>
      </w:r>
      <w:proofErr w:type="spellStart"/>
      <w:r w:rsidR="0048025F" w:rsidRPr="0048025F">
        <w:t>Jungermanniidae</w:t>
      </w:r>
      <w:proofErr w:type="spellEnd"/>
      <w:r w:rsidR="00876722">
        <w:t>, and could have involved two independent shifts or one shift (</w:t>
      </w:r>
      <w:r w:rsidR="00876722" w:rsidRPr="00382F18">
        <w:rPr>
          <w:shd w:val="clear" w:color="auto" w:fill="FFFF00"/>
        </w:rPr>
        <w:t>Fig</w:t>
      </w:r>
      <w:r w:rsidR="00B1555E" w:rsidRPr="00382F18">
        <w:rPr>
          <w:shd w:val="clear" w:color="auto" w:fill="FFFF00"/>
        </w:rPr>
        <w:t>.</w:t>
      </w:r>
      <w:r w:rsidR="00876722" w:rsidRPr="00382F18">
        <w:rPr>
          <w:shd w:val="clear" w:color="auto" w:fill="FFFF00"/>
        </w:rPr>
        <w:t xml:space="preserve"> </w:t>
      </w:r>
      <w:r w:rsidR="00083C3C" w:rsidRPr="00382F18">
        <w:rPr>
          <w:shd w:val="clear" w:color="auto" w:fill="FFFF00"/>
        </w:rPr>
        <w:t>5</w:t>
      </w:r>
      <w:r w:rsidR="00876722">
        <w:t>).</w:t>
      </w:r>
      <w:r w:rsidR="00FB5C43">
        <w:t xml:space="preserve"> T</w:t>
      </w:r>
      <w:r w:rsidR="00C77B7E">
        <w:t>he first node</w:t>
      </w:r>
      <w:r w:rsidR="00876722">
        <w:t xml:space="preserve"> associated with </w:t>
      </w:r>
      <w:proofErr w:type="spellStart"/>
      <w:r w:rsidR="00876722">
        <w:t>Basidiomycota</w:t>
      </w:r>
      <w:proofErr w:type="spellEnd"/>
      <w:r w:rsidR="00876722">
        <w:t xml:space="preserve"> with a probability </w:t>
      </w:r>
      <w:r w:rsidR="00C77B7E">
        <w:t>higher than</w:t>
      </w:r>
      <w:r w:rsidR="00FE7AD4">
        <w:t xml:space="preserve"> 0.6 </w:t>
      </w:r>
      <w:r w:rsidR="00C77B7E">
        <w:t xml:space="preserve">has age </w:t>
      </w:r>
      <w:r w:rsidR="00FE7AD4">
        <w:t>estimate</w:t>
      </w:r>
      <w:r w:rsidR="00C77B7E">
        <w:t xml:space="preserve"> of</w:t>
      </w:r>
      <w:r w:rsidR="00FE7AD4">
        <w:t xml:space="preserve"> </w:t>
      </w:r>
      <w:r w:rsidR="00C47356">
        <w:t>around 200</w:t>
      </w:r>
      <w:r w:rsidR="00FE7AD4">
        <w:t xml:space="preserve"> Million years </w:t>
      </w:r>
      <w:r w:rsidR="00FB5C43">
        <w:t>(</w:t>
      </w:r>
      <w:r w:rsidR="00FB5C43" w:rsidRPr="00382F18">
        <w:rPr>
          <w:shd w:val="clear" w:color="auto" w:fill="FFFF00"/>
        </w:rPr>
        <w:t>F</w:t>
      </w:r>
      <w:r w:rsidR="00B1555E" w:rsidRPr="00382F18">
        <w:rPr>
          <w:shd w:val="clear" w:color="auto" w:fill="FFFF00"/>
        </w:rPr>
        <w:t>ig.</w:t>
      </w:r>
      <w:r w:rsidR="00083C3C" w:rsidRPr="00382F18">
        <w:rPr>
          <w:shd w:val="clear" w:color="auto" w:fill="FFFF00"/>
        </w:rPr>
        <w:t xml:space="preserve"> 5</w:t>
      </w:r>
      <w:r w:rsidR="00B1555E" w:rsidRPr="00382F18">
        <w:rPr>
          <w:shd w:val="clear" w:color="auto" w:fill="FFFF00"/>
        </w:rPr>
        <w:t>;</w:t>
      </w:r>
      <w:r w:rsidR="00FB5C43" w:rsidRPr="00382F18">
        <w:rPr>
          <w:shd w:val="clear" w:color="auto" w:fill="FFFF00"/>
        </w:rPr>
        <w:t xml:space="preserve"> </w:t>
      </w:r>
      <w:r w:rsidR="00B1555E" w:rsidRPr="00382F18">
        <w:rPr>
          <w:shd w:val="clear" w:color="auto" w:fill="FFFF00"/>
        </w:rPr>
        <w:t>Fig.</w:t>
      </w:r>
      <w:r w:rsidR="00083C3C" w:rsidRPr="00382F18">
        <w:rPr>
          <w:shd w:val="clear" w:color="auto" w:fill="FFFF00"/>
        </w:rPr>
        <w:t xml:space="preserve"> 6</w:t>
      </w:r>
      <w:r w:rsidR="00FB5C43">
        <w:t>)</w:t>
      </w:r>
      <w:r w:rsidR="00FE7AD4">
        <w:t>.</w:t>
      </w:r>
      <w:r w:rsidR="007206E8">
        <w:t xml:space="preserve"> Other</w:t>
      </w:r>
      <w:r w:rsidR="00C77B7E">
        <w:t xml:space="preserve"> independent</w:t>
      </w:r>
      <w:r w:rsidR="007206E8">
        <w:t xml:space="preserve"> switches to Ascomycota and </w:t>
      </w:r>
      <w:proofErr w:type="spellStart"/>
      <w:r w:rsidR="007206E8">
        <w:t>Basidiomycota</w:t>
      </w:r>
      <w:proofErr w:type="spellEnd"/>
      <w:r w:rsidR="007206E8">
        <w:t xml:space="preserve"> </w:t>
      </w:r>
      <w:r w:rsidR="00C77B7E">
        <w:t>are</w:t>
      </w:r>
      <w:r w:rsidR="007206E8">
        <w:t xml:space="preserve"> found </w:t>
      </w:r>
      <w:r w:rsidR="004960C7">
        <w:t xml:space="preserve">in </w:t>
      </w:r>
      <w:proofErr w:type="spellStart"/>
      <w:r w:rsidR="007206E8" w:rsidRPr="007206E8">
        <w:t>Pinales</w:t>
      </w:r>
      <w:proofErr w:type="spellEnd"/>
      <w:r w:rsidR="007206E8" w:rsidRPr="007206E8">
        <w:t xml:space="preserve">, </w:t>
      </w:r>
      <w:proofErr w:type="spellStart"/>
      <w:r w:rsidR="007206E8" w:rsidRPr="007206E8">
        <w:t>Orchidaceae</w:t>
      </w:r>
      <w:proofErr w:type="spellEnd"/>
      <w:r w:rsidR="007206E8" w:rsidRPr="007206E8">
        <w:t xml:space="preserve">, </w:t>
      </w:r>
      <w:proofErr w:type="spellStart"/>
      <w:r w:rsidR="007206E8" w:rsidRPr="007206E8">
        <w:t>Ericales</w:t>
      </w:r>
      <w:proofErr w:type="spellEnd"/>
      <w:r w:rsidR="007206E8" w:rsidRPr="007206E8">
        <w:t xml:space="preserve">, </w:t>
      </w:r>
      <w:proofErr w:type="spellStart"/>
      <w:r w:rsidR="007206E8" w:rsidRPr="007206E8">
        <w:t>Malphigiales</w:t>
      </w:r>
      <w:proofErr w:type="spellEnd"/>
      <w:r w:rsidR="007206E8" w:rsidRPr="007206E8">
        <w:t xml:space="preserve"> and </w:t>
      </w:r>
      <w:proofErr w:type="spellStart"/>
      <w:r w:rsidR="007206E8" w:rsidRPr="007206E8">
        <w:t>Fagales</w:t>
      </w:r>
      <w:proofErr w:type="spellEnd"/>
      <w:r w:rsidR="007206E8" w:rsidRPr="007206E8">
        <w:t xml:space="preserve">, but more independent shifts to Ascomycota and </w:t>
      </w:r>
      <w:proofErr w:type="spellStart"/>
      <w:r w:rsidR="007206E8" w:rsidRPr="007206E8">
        <w:t>Basidiomycota</w:t>
      </w:r>
      <w:proofErr w:type="spellEnd"/>
      <w:r w:rsidR="007206E8" w:rsidRPr="007206E8">
        <w:t xml:space="preserve"> associations can be found (</w:t>
      </w:r>
      <w:r w:rsidR="007206E8" w:rsidRPr="00382F18">
        <w:rPr>
          <w:shd w:val="clear" w:color="auto" w:fill="FFFF00"/>
        </w:rPr>
        <w:t>F</w:t>
      </w:r>
      <w:r w:rsidR="00B1555E" w:rsidRPr="00382F18">
        <w:rPr>
          <w:shd w:val="clear" w:color="auto" w:fill="FFFF00"/>
        </w:rPr>
        <w:t>ig.</w:t>
      </w:r>
      <w:r w:rsidR="00083C3C" w:rsidRPr="00382F18">
        <w:rPr>
          <w:shd w:val="clear" w:color="auto" w:fill="FFFF00"/>
        </w:rPr>
        <w:t xml:space="preserve"> 2</w:t>
      </w:r>
      <w:r w:rsidR="007206E8" w:rsidRPr="007206E8">
        <w:t xml:space="preserve">). The </w:t>
      </w:r>
      <w:proofErr w:type="gramStart"/>
      <w:r w:rsidR="009C3572">
        <w:t>long</w:t>
      </w:r>
      <w:r w:rsidR="007206E8" w:rsidRPr="007206E8">
        <w:t xml:space="preserve"> branch</w:t>
      </w:r>
      <w:proofErr w:type="gramEnd"/>
      <w:r w:rsidR="007206E8" w:rsidRPr="007206E8">
        <w:t xml:space="preserve"> leading to </w:t>
      </w:r>
      <w:proofErr w:type="spellStart"/>
      <w:r w:rsidR="007206E8" w:rsidRPr="007206E8">
        <w:t>Pinales</w:t>
      </w:r>
      <w:proofErr w:type="spellEnd"/>
      <w:r w:rsidR="009C3572">
        <w:t>,</w:t>
      </w:r>
      <w:r w:rsidR="007206E8" w:rsidRPr="007206E8">
        <w:t xml:space="preserve"> makes it difficult to precisely estimate the time of the </w:t>
      </w:r>
      <w:r w:rsidR="009C3572">
        <w:t xml:space="preserve">switch to the </w:t>
      </w:r>
      <w:proofErr w:type="spellStart"/>
      <w:r w:rsidR="009C3572">
        <w:t>ectomycorrhizal</w:t>
      </w:r>
      <w:proofErr w:type="spellEnd"/>
      <w:r w:rsidR="009C3572">
        <w:t xml:space="preserve"> Ascomycota and </w:t>
      </w:r>
      <w:proofErr w:type="spellStart"/>
      <w:r w:rsidR="009C3572">
        <w:t>Basidiomycota</w:t>
      </w:r>
      <w:proofErr w:type="spellEnd"/>
      <w:r w:rsidR="007206E8" w:rsidRPr="007206E8">
        <w:t xml:space="preserve"> in this group.</w:t>
      </w:r>
    </w:p>
    <w:p w14:paraId="6AF44ECB" w14:textId="77777777" w:rsidR="00A24DC5" w:rsidRDefault="00A24DC5" w:rsidP="00621722">
      <w:bookmarkStart w:id="183" w:name="_Toc436298491"/>
    </w:p>
    <w:p w14:paraId="4C6E6625" w14:textId="50B58E16" w:rsidR="005B1356" w:rsidRDefault="00286FEA" w:rsidP="00621722">
      <w:pPr>
        <w:pStyle w:val="Kop1"/>
      </w:pPr>
      <w:r w:rsidRPr="00286FEA">
        <w:t>Discussion</w:t>
      </w:r>
      <w:bookmarkEnd w:id="183"/>
    </w:p>
    <w:p w14:paraId="66AB7732" w14:textId="6AD9299F" w:rsidR="00656C3C" w:rsidRDefault="0084674C" w:rsidP="00621722">
      <w:r>
        <w:t>A</w:t>
      </w:r>
      <w:r w:rsidR="001C322F">
        <w:t>ncestral state reconstruction</w:t>
      </w:r>
      <w:r w:rsidR="003C5547">
        <w:t xml:space="preserve"> </w:t>
      </w:r>
      <w:r w:rsidR="001C322F">
        <w:t>support</w:t>
      </w:r>
      <w:r>
        <w:t>s</w:t>
      </w:r>
      <w:r w:rsidR="001C322F">
        <w:t xml:space="preserve"> the</w:t>
      </w:r>
      <w:r w:rsidR="00C020EE">
        <w:t xml:space="preserve"> hypothesis that the </w:t>
      </w:r>
      <w:proofErr w:type="spellStart"/>
      <w:r w:rsidR="00C020EE">
        <w:t>terrestrialization</w:t>
      </w:r>
      <w:proofErr w:type="spellEnd"/>
      <w:r w:rsidR="00C020EE">
        <w:t xml:space="preserve"> of land by pla</w:t>
      </w:r>
      <w:r w:rsidR="00656C3C">
        <w:t>nts was facilitated by symbiotic interactions</w:t>
      </w:r>
      <w:r w:rsidR="00C020EE">
        <w:t xml:space="preserve"> with fungi. This result </w:t>
      </w:r>
      <w:r w:rsidR="00C020EE" w:rsidRPr="00C020EE">
        <w:t>is in accordance</w:t>
      </w:r>
      <w:r w:rsidR="00C020EE">
        <w:t xml:space="preserve"> with evidence from the fossil record</w:t>
      </w:r>
      <w:r w:rsidR="00B31C93">
        <w:fldChar w:fldCharType="begin" w:fldLock="1"/>
      </w:r>
      <w:r w:rsidR="00C0762C">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B31C93">
        <w:fldChar w:fldCharType="separate"/>
      </w:r>
      <w:r w:rsidR="00D14C89" w:rsidRPr="00D14C89">
        <w:rPr>
          <w:noProof/>
          <w:vertAlign w:val="superscript"/>
          <w:lang w:val="nl-NL"/>
        </w:rPr>
        <w:t>11</w:t>
      </w:r>
      <w:r w:rsidR="00B31C93">
        <w:fldChar w:fldCharType="end"/>
      </w:r>
      <w:r w:rsidR="008D1EEB" w:rsidRPr="00B31C93">
        <w:rPr>
          <w:lang w:val="nl-NL"/>
        </w:rPr>
        <w:t xml:space="preserve"> </w:t>
      </w:r>
      <w:proofErr w:type="spellStart"/>
      <w:r w:rsidR="008D1EEB" w:rsidRPr="00B31C93">
        <w:rPr>
          <w:lang w:val="nl-NL"/>
        </w:rPr>
        <w:t>and</w:t>
      </w:r>
      <w:proofErr w:type="spellEnd"/>
      <w:r w:rsidR="00C020EE" w:rsidRPr="00B31C93">
        <w:rPr>
          <w:lang w:val="nl-NL"/>
        </w:rPr>
        <w:t xml:space="preserve"> </w:t>
      </w:r>
      <w:proofErr w:type="spellStart"/>
      <w:r w:rsidR="00C020EE" w:rsidRPr="00B31C93">
        <w:rPr>
          <w:lang w:val="nl-NL"/>
        </w:rPr>
        <w:t>genomics</w:t>
      </w:r>
      <w:proofErr w:type="spellEnd"/>
      <w:r w:rsidR="00B31C93">
        <w:rPr>
          <w:lang w:val="nl-NL"/>
        </w:rPr>
        <w:fldChar w:fldCharType="begin" w:fldLock="1"/>
      </w:r>
      <w:r w:rsidR="00C0762C">
        <w:rPr>
          <w:lang w:val="nl-NL"/>
        </w:rPr>
        <w:instrText>ADDIN CSL_CITATION { "citationItems" : [ { "id" : "ITEM-1", "itemData" : { "DOI" : "10.1073/pnas.0306074101", "ISBN" : "0027-8424 (Print) 0027-8424 (Linking)", "ISSN" : "0027-8424", "PMID" : "15075387", "abstract" : "Arbuscular mycorrhizae are ancient symbioses that are thought to have originated &gt;400 million years ago in the roots of plants, pioneering the colonization of terrestrial habitats. In these associations, a key process is the transfer of phosphorus as inorganic phosphate to the host plant across the fungus-plant interface. Mycorrhiza-specific phosphate transporter genes and their regulation are conserved in phylogenetically distant plant species, and they are activated selectively by fungal species from the phylum Glomeromycota. The potato phosphate transporter gene StPT3 is expressed in a temporally defined manner in root cells harboring various mycorrhizal structures, including thick-coiled hyphae. The results highlight the role of different symbiotic structures in phosphorus transfer, and they indicate that cell-cell contact between the symbiotic partners is required to induce phosphate transport.", "author" : [ { "dropping-particle" : "", "family" : "Karandashov", "given" : "Vladimir", "non-dropping-particle" : "", "parse-names" : false, "suffix" : "" }, { "dropping-particle" : "", "family" : "Nagy", "given" : "R\u00e9ka", "non-dropping-particle" : "", "parse-names" : false, "suffix" : "" }, { "dropping-particle" : "", "family" : "Wegm\u00fcller", "given" : "Sarah", "non-dropping-particle" : "", "parse-names" : false, "suffix" : "" }, { "dropping-particle" : "", "family" : "Amrhein", "given" : "Nikolaus", "non-dropping-particle" : "", "parse-names" : false, "suffix" : "" }, { "dropping-particle" : "", "family" : "Bucher", "given" : "Marcel", "non-dropping-particle" : "", "parse-names" : false, "suffix" : "" } ], "container-title" : "Proceedings of the National Academy of Sciences of the United States of America", "id" : "ITEM-1", "issue" : "16", "issued" : { "date-parts" : [ [ "2004" ] ] }, "page" : "6285-90", "title" : "Evolutionary conservation of a phosphate transporter in the arbuscular mycorrhizal symbiosis.", "type" : "article-journal", "volume" : "101" }, "uris" : [ "http://www.mendeley.com/documents/?uuid=35562417-610d-4ded-ad8f-487ea8295eb5" ] }, { "id" : "ITEM-2", "itemData" : { "DOI" : "10.1073/pnas.1515426112", "ISSN" : "0027-8424", "author" : [ { "dropping-particle" : "", "family" : "Delaux", "given" : "Pierre-Marc", "non-dropping-particle" : "", "parse-names" : false, "suffix" : "" }, { "dropping-particle" : "V.", "family" : "Radhakrishnan", "given" : "Guru", "non-dropping-particle" : "", "parse-names" : false, "suffix" : "" }, { "dropping-particle" : "", "family" : "Jayaraman", "given" : "Dhileepkumar", "non-dropping-particle" : "", "parse-names" : false, "suffix" : "" }, { "dropping-particle" : "", "family" : "Cheema", "given" : "Jitender", "non-dropping-particle" : "", "parse-names" : false, "suffix" : "" }, { "dropping-particle" : "", "family" : "Malbreil", "given" : "Mathilde", "non-dropping-particle" : "", "parse-names" : false, "suffix" : "" }, { "dropping-particle" : "", "family" : "Volkening", "given" : "Jeremy D.", "non-dropping-particle" : "", "parse-names" : false, "suffix" : "" }, { "dropping-particle" : "", "family" : "Sekimoto", "given" : "Hiroyuki", "non-dropping-particle" : "", "parse-names" : false, "suffix" : "" }, { "dropping-particle" : "", "family" : "Nishiyama", "given" : "Tomoaki", "non-dropping-particle" : "", "parse-names" : false, "suffix" : "" }, { "dropping-particle" : "", "family" : "Melkonian", "given" : "Michael", "non-dropping-particle" : "", "parse-names" : false, "suffix" : "" }, { "dropping-particle" : "", "family" : "Pokorny", "given" : "Lisa", "non-dropping-particle" : "", "parse-names" : false, "suffix" : "" }, { "dropping-particle" : "", "family" : "Rothfels", "given" : "Carl J.", "non-dropping-particle" : "", "parse-names" : false, "suffix" : "" }, { "dropping-particle" : "", "family" : "Sederoff", "given" : "Heike Winter",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"Zhang", "given" : "Yong", "non-dropping-particle" : "", "parse-names" : false, "suffix" : "" }, { "dropping-particle" : "", "family" : "Sussman", "given" : "Michael R.", "non-dropping-particle" : "", "parse-names" : false, "suffix" : "" }, { "dropping-particle" : "", "family" : "Dunand", "given" : "Christophe", "non-dropping-particle" : "", "parse-names" : false, "suffix" : "" }, { "dropping-particle" : "", "family" : "Morris", "given" : "Richard J.", "non-dropping-particle" : "", "parse-names" : false, "suffix" : "" }, { "dropping-particle" : "", "family" : "Roux", "given" : "Christophe", "non-dropping-particle" : "", "parse-names" : false, "suffix" : "" }, { "dropping-particle" : "", "family" : "Wong", "given" : "Gane Ka-Shu", "non-dropping-particle" : "", "parse-names" : false, "suffix" : "" }, { "dropping-particle" : "", "family" : "Oldroyd", "given" : "Giles E. D.", "non-dropping-particle" : "", "parse-names" : false, "suffix" : "" }, { "dropping-particle" : "", "family" : "An\u00e9", "given" : "Jean-Michel", "non-dropping-particle" : "", "parse-names" : false, "suffix" : "" } ], "container-title" : "Proceedings of the National Academy of Sciences", "id" : "ITEM-2", "issue" : "43", "issued" : { "date-parts" : [ [ "2015" ] ] }, "page" : "13390-13395", "title" : "Algal ancestor of land plants was preadapted for symbiosis", "type" : "article-journal", "volume" : "112" }, "uris" : [ "http://www.mendeley.com/documents/?uuid=730cb596-0ce5-4466-b457-9eded438f95f" ] }, { "id" : "ITEM-3", "itemData" : { "DOI" : "10.1111/j.1469-8137.2009.03137.x", "ISBN" : "0028-646X", "ISSN" : "0028646X", "PMID" : "20059702", "abstract" : "*The colonization of land by plants fundamentally altered environmental conditions on earth. Plant-mycorrhizal fungus symbiosis likely played a key role in this process by assisting plants to absorb water and nutrients from soil. *Here, in a diverse set of land plants, we investigated the evolutionary histories and functional conservation of three genes required for mycorrhiza formation in legumes and rice (Oryza sativa), DMI1, DMI3 and IPD3. *The genes were isolated from nearly all major plant lineages. Phylogenetic analyses showed that they had been vertically inherited since the origin of land plants. Further, cross-species mutant rescue experiments demonstrated that DMI3 genes from liverworts and hornworts could rescue Medicago truncatula dmi3 mutants for mycorrhiza formation. Yeast two-hybrid assays also showed that bryophyte DMI3 proteins could bind to downstream-acting M. trunculata IPD3 protein. Finally, molecular evolutionary analyses revealed that these genes were under purifying selection for maintenance of their ancestral functions in all mycorrhizal plant lineages. *These results indicate that the mycorrhizal genes were present in the common ancestor of land plants, and that their functions were largely conserved during land plant evolution. The evidence presented here strongly suggests that plant-mycorrhizal fungus symbiosis was one of the key processes that contributed to the origin of land flora.", "author" : [ { "dropping-particle" : "", "family" : "Wang", "given" : "Bin", "non-dropp</w:instrText>
      </w:r>
      <w:r w:rsidR="00C0762C" w:rsidRPr="0091317F">
        <w:instrText>ing-particle" : "", "parse-names" : false, "suffix" : "" }, { "dropping-particle" : "", "family" : "Yeun", "given" : "Li Huey", "non-dropping-particle" : "", "parse-names" : false, "suffix" : "" }, { "dropping-particle" : "", "family" : "Xue", "given" : "Jia-Yu Yu", "non-dropping-particle" : "", "parse-names" : false, "suffix" : "" }, { "dropping-particle" : "", "family" : "Liu", "given" : "Yang", "non-dropping-particle" : "", "parse-names" : false, "suffix" : "" }, { "dropping-particle" : "", "family" : "An\u00e9", "given" : "Jean-Michel", "non-dropping-particle" : "", "parse-names" : false, "suffix" : "" }, { "dropping-particle" : "", "family" : "Qiu", "given" : "Yin-Long Long", "non-dropping-particle" : "", "parse-names" : false, "suffix" : "" } ], "container-title" : "New Phytologist", "id" : "ITEM-3", "issue" : "2", "issued" : { "date-parts" : [ [ "2010" ] ] }, "page" : "514-525", "title" : "Presence of three mycorrhizal genes in the common ancestor of land plants suggests a key role of mycorrhizas in the colonization of land by plants", "type" : "article-journal", "volume" : "186" }, "uris" : [ "http://www.mendeley.com/documents/?uuid=fa3b0690-0a79-494d-810f-e77db4b39b42" ] } ], "mendeley" : { "formattedCitation" : "&lt;sup&gt;12\u201314&lt;/sup&gt;", "plainTextFormattedCitation" : "12\u201314", "previouslyFormattedCitation" : "&lt;sup&gt;12\u201314&lt;/sup&gt;" }, "properties" : { "noteIndex" : 0 }, "schema" : "https://github.com/citation-style-language/schema/raw/master/csl-citation.json" }</w:instrText>
      </w:r>
      <w:r w:rsidR="00B31C93">
        <w:rPr>
          <w:lang w:val="nl-NL"/>
        </w:rPr>
        <w:fldChar w:fldCharType="separate"/>
      </w:r>
      <w:r w:rsidR="00D14C89" w:rsidRPr="00D14C89">
        <w:rPr>
          <w:noProof/>
          <w:vertAlign w:val="superscript"/>
        </w:rPr>
        <w:t>12–14</w:t>
      </w:r>
      <w:r w:rsidR="00B31C93">
        <w:rPr>
          <w:lang w:val="nl-NL"/>
        </w:rPr>
        <w:fldChar w:fldCharType="end"/>
      </w:r>
      <w:r w:rsidR="00072EAF" w:rsidRPr="002A1E44">
        <w:t>.</w:t>
      </w:r>
      <w:r w:rsidR="00E25444" w:rsidRPr="002A1E44">
        <w:t xml:space="preserve"> </w:t>
      </w:r>
      <w:r w:rsidR="00656C3C" w:rsidRPr="00E75F2E">
        <w:t>The recent discovery of</w:t>
      </w:r>
      <w:r w:rsidR="004960C7">
        <w:t xml:space="preserve"> </w:t>
      </w:r>
      <w:proofErr w:type="spellStart"/>
      <w:r w:rsidR="004960C7">
        <w:t>mycorrhizal</w:t>
      </w:r>
      <w:proofErr w:type="spellEnd"/>
      <w:r w:rsidR="004960C7">
        <w:t xml:space="preserve"> association</w:t>
      </w:r>
      <w:r w:rsidR="00B96558">
        <w:t>s</w:t>
      </w:r>
      <w:r w:rsidR="004960C7">
        <w:t xml:space="preserve"> with</w:t>
      </w:r>
      <w:r w:rsidR="00656C3C" w:rsidRPr="00E75F2E">
        <w:t xml:space="preserve"> </w:t>
      </w:r>
      <w:proofErr w:type="spellStart"/>
      <w:r w:rsidR="00656C3C" w:rsidRPr="00E75F2E">
        <w:t>Mucoromycotina</w:t>
      </w:r>
      <w:proofErr w:type="spellEnd"/>
      <w:r w:rsidR="00656C3C" w:rsidRPr="00E75F2E">
        <w:t xml:space="preserve"> in many </w:t>
      </w:r>
      <w:r w:rsidR="00A730E8">
        <w:t>early diverging</w:t>
      </w:r>
      <w:r w:rsidR="00A730E8" w:rsidRPr="00E75F2E">
        <w:t xml:space="preserve"> </w:t>
      </w:r>
      <w:r w:rsidR="00656C3C" w:rsidRPr="00E75F2E">
        <w:t>lineages of Embryophyta</w:t>
      </w:r>
      <w:r w:rsidR="00582627">
        <w:fldChar w:fldCharType="begin" w:fldLock="1"/>
      </w:r>
      <w:r w:rsidR="00D96065">
        <w:instrText>ADDIN CSL_CITATION { "citationItems" : [ { "id" : "ITEM-1", "itemData" : { "DOI" : "10.1098/rsbl.2010.1203", "ISBN" : "1744-9561", "ISSN" : "1744-9561", "PMID" : "21389014", "abstract" : "The colonization of land by plants relied on fundamental biological innovations, among which was symbiosis with fungi to enhance nutrient uptake. Here we present evidence that several species representing the earliest groups of land plants are symbiotic with fungi of the Mucoromycotina. This finding brings up the possibility that terrestrialization was facilitated by these fungi rather than, as conventionally proposed, by members of the Glomeromycota. Since the 1970s it has been assumed, largely from the observation that vascular plant fossils of the early Devonian (400 Ma) show arbuscule-like structures, that fungi of the Glomeromycota were the earliest to form mycorrhizas, and evolutionary trees have, until now, placed Glomeromycota as the oldest known lineage of endomycorrhizal fungi. Our observation that Endogone-like fungi are widely associated with the earliest branching land plants, and give way to glomeromycotan fungi in later lineages, raises the new hypothesis that members of the Mucoromycotina rather than the Glomeromycota enabled the establishment and growth of early land colonists.", "author" : [ { "dropping-particle" : "", "family" : "Bidartondo", "given" : "Martin I.", "non-dropping-particle" : "", "parse-names" : false, "suffix" : "" }, { "dropping-particle" : "", "family" : "Read", "given" : "David J", "non-dropping-particle" : "", "parse-names" : false, "suffix" : "" }, { "dropping-particle" : "", "family" : "Trappe", "given" : "James M", "non-dropping-particle" : "", "parse-names" : false, "suffix" : "" }, { "dropping-particle" : "", "family" : "Merckx", "given" : "Vincent", "non-dropping-particle" : "", "parse-names" : false, "suffix" : "" }, { "dropping-particle" : "", "family" : "Ligrone", "given" : "Roberto", "non-dropping-particle" : "", "parse-names" : false, "suffix" : "" }, { "dropping-particle" : "", "family" : "Duckett", "given" : "Jeffrey G", "non-dropping-particle" : "", "parse-names" : false, "suffix" : "" } ], "container-title" : "Biology letters", "id" : "ITEM-1", "issue" : "4", "issued" : { "date-parts" : [ [ "2011" ] ] }, "page" : "574-577", "title" : "The dawn of symbiosis between plants and fungi.", "type" : "article-journal", "volume" : "7" }, "uris" : [ "http://www.mendeley.com/documents/?uuid=fddcfa2d-b14f-4d80-adf7-581b95731f62" ] }, { "id" : "ITEM-2", "itemData" : { "DOI" : "10.1111/nph.13221", "ISBN" : "1469-8137", "ISSN" : "0028646X", "PMID" : "25537078", "author" : [ { "dropping-particle" : "", "family" : "Rimington", "given" : "WR", "non-dropping-particle" : "", "parse-names" : false, "suffix" : "" }, { "dropping-particle" : "", "family" : "Pressel", "given" : "S", "non-dropping-particle" : "", "parse-names" : false, "suffix" : "" }, { "dropping-particle" : "", "family" : "Duckett", "given" : "JF", "non-dropping-particle" : "", "parse-names" : false, "suffix" : "" }, { "dropping-particle" : "", "family" : "Bidartondo", "given" : "Martin I.", "non-dropping-particle" : "", "parse-names" : false, "suffix" : "" } ], "container-title" : "New Phytologist", "genre" : "JOUR", "id" : "ITEM-2", "issue" : "4", "issued" : { "date-parts" : [ [ "2015" ] ] }, "page" : "1394-1398", "publisher" : "Wiley Online Library", "title" : "Fungal associations of basal vascular plants: reopening a closed book?", "type" : "article-journal", "volume" : "205" }, "uris" : [ "http://www.mendeley.com/documents/?uuid=d2901fbb-91d0-445c-b3ad-e2953c658acd" ] }, { "id" : "ITEM-3", "itemData" : { "DOI" : "10.1098/rspb.2013.0207", "ISBN" : "1471-2954 (Electronic)\\n0962-8452 (Linking)", "ISSN" : "1471-2954", "PMID" : "23536598", "abstract" : "Hornworts are considered the sister group to vascular plants, but their fungal associations remain largely unexplored. The ancestral symbiotic condition for all plants is, nonetheless, widely assumed to be arbuscular mycorrhizal with Glomeromycota fungi. Owing to a recent report of other fungi in some non-vascular plants, here we investigate the fungi associated with diverse hornworts worldwide, using electron microscopy and molecular phylogenetics. We found that both Glomeromycota and Mucoromycotina fungi can form symbioses with most hornworts, often simultaneously. This discovery indicates that ancient terrestrial plants relied on a wider and more versatile symbiotic repertoire than previously thought, and it highlights the so far unappreciated ecological and evolutionary role of Mucoromycotina fungi.", "author" : [ { "dropping-particle" : "", "family" : "Desir\u00f2", "given" : "Alessandro", "non-dropping-particle" : "", "parse-names" : false, "suffix" : "" }, { "dropping-particle" : "", "family" : "Duckett", "given" : "Jeffrey G", "non-dropping-particle" : "", "parse-names" : false, "suffix" : "" }, { "dropping-particle" : "", "family" : "Pressel", "given" : "Silvia", "non-dropping-particle" : "", "parse-names" : false, "suffix" : "" }, { "dropping-particle" : "", "family" : "Villarreal", "given" : "Juan Carlos", "non-dropping-particle" : "", "parse-names" : false, "suffix" : "" }, { "dropping-particle" : "", "family" : "Bidartondo", "given" : "Martin I.", "non-dropping-particle" : "", "parse-names" : false, "suffix" : "" } ], "container-title" : "Proceedings of the Royal Society of London B: Biological Sciences", "genre" : "JOUR", "id" : "ITEM-3", "issue" : "1759", "issued" : { "date-parts" : [ [ "2013", "3", "27" ] ] }, "page" : "20130207", "title" : "Fungal symbioses in hornworts: a chequered history", "type" : "article-journal", "volume" : "280" }, "uris" : [ "http://www.mendeley.com/documents/?uuid=06e50a97-aa88-4182-9f65-8d93e669546c" ] } ], "mendeley" : { "formattedCitation" : "&lt;sup&gt;38,40,41&lt;/sup&gt;", "plainTextFormattedCitation" : "38,40,41", "previouslyFormattedCitation" : "&lt;sup&gt;38,40,41&lt;/sup&gt;" }, "properties" : { "noteIndex" : 0 }, "schema" : "https://github.com/citation-style-language/schema/raw/master/csl-citation.json" }</w:instrText>
      </w:r>
      <w:r w:rsidR="00582627">
        <w:fldChar w:fldCharType="separate"/>
      </w:r>
      <w:r w:rsidR="00AF7163" w:rsidRPr="00AF7163">
        <w:rPr>
          <w:noProof/>
          <w:vertAlign w:val="superscript"/>
        </w:rPr>
        <w:t>38,40,41</w:t>
      </w:r>
      <w:r w:rsidR="00582627">
        <w:fldChar w:fldCharType="end"/>
      </w:r>
      <w:r w:rsidR="00656C3C">
        <w:t xml:space="preserve"> </w:t>
      </w:r>
      <w:r w:rsidR="00656C3C" w:rsidRPr="00E75F2E">
        <w:t xml:space="preserve">is reflected by a substantial probability </w:t>
      </w:r>
      <w:r w:rsidR="00E1534B">
        <w:t xml:space="preserve">of an association with </w:t>
      </w:r>
      <w:proofErr w:type="spellStart"/>
      <w:r w:rsidR="00E1534B">
        <w:t>Mucoromycotina</w:t>
      </w:r>
      <w:proofErr w:type="spellEnd"/>
      <w:r w:rsidR="00E1534B">
        <w:t xml:space="preserve"> </w:t>
      </w:r>
      <w:r w:rsidR="00656C3C" w:rsidRPr="00E75F2E">
        <w:t xml:space="preserve">in </w:t>
      </w:r>
      <w:r w:rsidR="00E1534B">
        <w:t>the most</w:t>
      </w:r>
      <w:r w:rsidR="00656C3C" w:rsidRPr="00E75F2E">
        <w:t xml:space="preserve"> basal nodes, but this state is </w:t>
      </w:r>
      <w:r w:rsidR="00656C3C">
        <w:t xml:space="preserve">always found </w:t>
      </w:r>
      <w:r w:rsidR="00656C3C" w:rsidRPr="00E75F2E">
        <w:t xml:space="preserve">in combination with </w:t>
      </w:r>
      <w:proofErr w:type="spellStart"/>
      <w:r w:rsidR="00656C3C" w:rsidRPr="00E75F2E">
        <w:t>Glomeromycota</w:t>
      </w:r>
      <w:proofErr w:type="spellEnd"/>
      <w:r w:rsidR="00B96558">
        <w:t xml:space="preserve"> </w:t>
      </w:r>
      <w:r w:rsidR="00656C3C">
        <w:t xml:space="preserve">and the probability of a state with only </w:t>
      </w:r>
      <w:proofErr w:type="spellStart"/>
      <w:r w:rsidR="00656C3C">
        <w:t>Glomeromycota</w:t>
      </w:r>
      <w:proofErr w:type="spellEnd"/>
      <w:r w:rsidR="00656C3C">
        <w:t xml:space="preserve"> is still highest for these nodes</w:t>
      </w:r>
      <w:r w:rsidR="00B96558">
        <w:t xml:space="preserve"> </w:t>
      </w:r>
      <w:r w:rsidR="00B96558" w:rsidRPr="00382F18">
        <w:rPr>
          <w:shd w:val="clear" w:color="auto" w:fill="FFFF00"/>
        </w:rPr>
        <w:t>(Figure 3</w:t>
      </w:r>
      <w:r w:rsidR="00B96558" w:rsidRPr="00B96558">
        <w:t>)</w:t>
      </w:r>
      <w:r w:rsidR="00656C3C">
        <w:t>.</w:t>
      </w:r>
      <w:r w:rsidR="00656C3C" w:rsidRPr="00E75F2E">
        <w:t xml:space="preserve"> </w:t>
      </w:r>
      <w:r w:rsidR="00656C3C" w:rsidRPr="00656C3C">
        <w:t xml:space="preserve">Around 407 </w:t>
      </w:r>
      <w:proofErr w:type="spellStart"/>
      <w:r w:rsidR="00656C3C" w:rsidRPr="00656C3C">
        <w:t>Mya</w:t>
      </w:r>
      <w:proofErr w:type="spellEnd"/>
      <w:r w:rsidR="00656C3C" w:rsidRPr="00656C3C">
        <w:t xml:space="preserve">, </w:t>
      </w:r>
      <w:proofErr w:type="spellStart"/>
      <w:r w:rsidR="00656C3C" w:rsidRPr="00656C3C">
        <w:t>Glomeromycota</w:t>
      </w:r>
      <w:proofErr w:type="spellEnd"/>
      <w:r w:rsidR="00656C3C" w:rsidRPr="00656C3C">
        <w:t xml:space="preserve"> and </w:t>
      </w:r>
      <w:proofErr w:type="spellStart"/>
      <w:r w:rsidR="00656C3C" w:rsidRPr="00656C3C">
        <w:t>Mucoromycotina</w:t>
      </w:r>
      <w:proofErr w:type="spellEnd"/>
      <w:r w:rsidR="00656C3C" w:rsidRPr="00656C3C">
        <w:t xml:space="preserve"> were associated with </w:t>
      </w:r>
      <w:proofErr w:type="spellStart"/>
      <w:r w:rsidR="00656C3C" w:rsidRPr="00656C3C">
        <w:rPr>
          <w:i/>
        </w:rPr>
        <w:t>Horneophyton</w:t>
      </w:r>
      <w:proofErr w:type="spellEnd"/>
      <w:r w:rsidR="00656C3C" w:rsidRPr="00656C3C">
        <w:rPr>
          <w:i/>
        </w:rPr>
        <w:t xml:space="preserve"> ligneri</w:t>
      </w:r>
      <w:r w:rsidR="007206E8">
        <w:fldChar w:fldCharType="begin" w:fldLock="1"/>
      </w:r>
      <w:r w:rsidR="00C0762C">
        <w:instrText>ADDIN CSL_CITATION { "citationItems" : [ { "id" : "ITEM-1", "itemData" : { "DOI" : "10.1111/nph.12805", "ISBN" : "1469-8137 (Electronic)\\r0028-646X (Linking)", "ISSN" : "14698137", "PMID" : "24750009", "abstract" : "Fungi (Eumycota) form close associations with plants, with which they have co-existed since the dawn of life on land, but their diversity in early terrestrial ecosystems is still poorly understood. We studied petrographic sections of exceptionally well-preserved petrified plants from the 407 million yr-old Rhynie Chert (Scotland, UK). For comparative purposes, we illustrate fungal associations in four extant lower land plants. We document two new endophytes in the plant Horneophyton lignieri: Palaeoglomus boullardii (sp. nov. Glomeromycota) colonizes parenchyma in a discontinuous zone of the outer cortex of the aerial axes, forming arbuscule-like structures, vesicles and spores; Palaeoendogone gwynne-vaughaniae (gen. nov., sp. nov. Mucoromycotina) colonizes parenchyma in the basal part of the plant, where it is present in intercellular spaces and as intracellular coils but absent from rhizoids. Critical comparisons between the newly discovered Horneophyton endophytes, fungi previously described from the Rhynie Chert and fungal colonization in extant lower land plants reveal several features characteristic of both Mucoromycotina and Glomeromycota. A reappraisal of fungal associations in early land plants indicates that they are more diverse than assumed hitherto, overturning the long-held paradigm that the early endophytes were exclusively Glomeromycota.", "author" : [ { "dropping-particle" : "", "family" : "Strullu-Derrien", "given" : "Christine", "non-dropping-particle" : "", "parse-names" : false, "suffix" : "" }, { "dropping-particle" : "", "family" : "Kenrick", "given" : "Paul", "non-dropping-particle" : "", "parse-names" : false, "suffix" : "" }, { "dropping-particle" : "", "family" : "Pressel", "given" : "Silvia", "non-dropping-particle" : "", "parse-names" : false, "suffix" : "" }, { "dropping-particle" : "", "family" : "Duckett", "given" : "Jeffrey G", "non-dropping-particle" : "", "parse-names" : false, "suffix" : "" }, { "dropping-particle" : "", "family" : "Rioult", "given" : "Jean Philippe", "non-dropping-particle" : "", "parse-names" : false, "suffix" : "" }, { "dropping-particle" : "", "family" : "Strullu", "given" : "D\u00e9sir\u00e9 Georges", "non-dropping-particle" : "", "parse-names" : false, "suffix" : "" } ], "container-title" : "New Phytologist", "id" : "ITEM-1", "issued" : { "date-parts" : [ [ "2014" ] ] }, "page" : "964-979", "title" : "Fungal associations in Horneophyton ligneri from the Rhynie Chert (c. 407 million year old) closely resemble those in extant lower land plants: Novel insights into ancestral plant-fungus symbioses", "type" : "article-journal", "volume" : "203" }, "uris" : [ "http://www.mendeley.com/documents/?uuid=9d17f739-7f2a-4f3d-b871-7f2f42bc369d" ] } ], "mendeley" : { "formattedCitation" : "&lt;sup&gt;11&lt;/sup&gt;", "plainTextFormattedCitation" : "11", "previouslyFormattedCitation" : "&lt;sup&gt;11&lt;/sup&gt;" }, "properties" : { "noteIndex" : 0 }, "schema" : "https://github.com/citation-style-language/schema/raw/master/csl-citation.json" }</w:instrText>
      </w:r>
      <w:r w:rsidR="007206E8">
        <w:fldChar w:fldCharType="separate"/>
      </w:r>
      <w:r w:rsidR="00D14C89" w:rsidRPr="00D14C89">
        <w:rPr>
          <w:noProof/>
          <w:vertAlign w:val="superscript"/>
        </w:rPr>
        <w:t>11</w:t>
      </w:r>
      <w:r w:rsidR="007206E8">
        <w:fldChar w:fldCharType="end"/>
      </w:r>
      <w:r w:rsidR="00656C3C">
        <w:t xml:space="preserve">, suggesting that our current model underestimates the presence of </w:t>
      </w:r>
      <w:proofErr w:type="spellStart"/>
      <w:r w:rsidR="00656C3C">
        <w:t>Mucoromycotina</w:t>
      </w:r>
      <w:proofErr w:type="spellEnd"/>
      <w:r w:rsidR="00B96558">
        <w:t xml:space="preserve"> in the older nodes</w:t>
      </w:r>
      <w:r w:rsidR="00656C3C">
        <w:t xml:space="preserve">. </w:t>
      </w:r>
      <w:r w:rsidR="00656C3C" w:rsidRPr="00E75F2E">
        <w:t xml:space="preserve">Future sequencing </w:t>
      </w:r>
      <w:r w:rsidR="00656C3C">
        <w:t>for</w:t>
      </w:r>
      <w:r w:rsidR="00656C3C" w:rsidRPr="00E75F2E">
        <w:t xml:space="preserve"> </w:t>
      </w:r>
      <w:proofErr w:type="spellStart"/>
      <w:r w:rsidR="00656C3C" w:rsidRPr="00E75F2E">
        <w:t>Mucoromycotina</w:t>
      </w:r>
      <w:proofErr w:type="spellEnd"/>
      <w:r w:rsidR="00656C3C" w:rsidRPr="00E75F2E">
        <w:t xml:space="preserve"> </w:t>
      </w:r>
      <w:r w:rsidR="00656C3C" w:rsidRPr="00E75F2E">
        <w:lastRenderedPageBreak/>
        <w:t xml:space="preserve">would be the way </w:t>
      </w:r>
      <w:r w:rsidR="00656C3C">
        <w:t>find out how widespread th</w:t>
      </w:r>
      <w:r w:rsidR="004960C7">
        <w:t>ese</w:t>
      </w:r>
      <w:r w:rsidR="00656C3C">
        <w:t xml:space="preserve"> previously overlooked fung</w:t>
      </w:r>
      <w:r w:rsidR="004960C7">
        <w:t>i</w:t>
      </w:r>
      <w:r w:rsidR="00656C3C">
        <w:t xml:space="preserve"> </w:t>
      </w:r>
      <w:r w:rsidR="004960C7">
        <w:t>are</w:t>
      </w:r>
      <w:r w:rsidR="00656C3C">
        <w:t xml:space="preserve"> and help to </w:t>
      </w:r>
      <w:r w:rsidR="00656C3C" w:rsidRPr="001C322F">
        <w:t xml:space="preserve">resolve </w:t>
      </w:r>
      <w:r w:rsidR="00656C3C">
        <w:t xml:space="preserve">the question concerning </w:t>
      </w:r>
      <w:r w:rsidR="004960C7">
        <w:t>their</w:t>
      </w:r>
      <w:r w:rsidR="00656C3C">
        <w:t xml:space="preserve"> role in </w:t>
      </w:r>
      <w:proofErr w:type="spellStart"/>
      <w:r w:rsidR="00656C3C">
        <w:t>terrestrialization</w:t>
      </w:r>
      <w:proofErr w:type="spellEnd"/>
      <w:r w:rsidR="00656C3C">
        <w:t xml:space="preserve">. </w:t>
      </w:r>
    </w:p>
    <w:p w14:paraId="224CF766" w14:textId="6B2F5951" w:rsidR="00117066" w:rsidRDefault="00231DE4" w:rsidP="00231DE4">
      <w:r>
        <w:t xml:space="preserve">Evidence for </w:t>
      </w:r>
      <w:proofErr w:type="spellStart"/>
      <w:r>
        <w:t>mycorrhizal</w:t>
      </w:r>
      <w:proofErr w:type="spellEnd"/>
      <w:r>
        <w:t xml:space="preserve"> habit found in our ancestral state reconstruction predates evidence from the fossil record by 46-112 million years, depending on the phylogenetic hypothesis for early land plants. However, no conflict is expected for </w:t>
      </w:r>
      <w:proofErr w:type="spellStart"/>
      <w:r>
        <w:t>Glomeromycota</w:t>
      </w:r>
      <w:proofErr w:type="spellEnd"/>
      <w:r>
        <w:t xml:space="preserve"> fungal ecology, as most members of this phylum are </w:t>
      </w:r>
      <w:r w:rsidRPr="00A867B5">
        <w:t xml:space="preserve">obligate </w:t>
      </w:r>
      <w:proofErr w:type="spellStart"/>
      <w:r>
        <w:t>mycorrhizal</w:t>
      </w:r>
      <w:proofErr w:type="spellEnd"/>
      <w:r>
        <w:t xml:space="preserve"> </w:t>
      </w:r>
      <w:r w:rsidRPr="00A867B5">
        <w:t>symbionts</w:t>
      </w:r>
      <w:r>
        <w:fldChar w:fldCharType="begin" w:fldLock="1"/>
      </w:r>
      <w:r w:rsidR="00C0762C">
        <w:instrText>ADDIN CSL_CITATION { "citationItems" : [ { "id" : "ITEM-1", "itemData" : { "DOI" : "10.1038/nature05110", "ISSN" : "0028-0836", "abstract" : "The ancestors of fungi are believed to be simple aquatic forms with flagellated spores, similar to members of the extant phylum Chytridiomycota (chytrids). Current classifications assume that chytrids form an early-diverging clade within the kingdom Fungi and imply a single loss of the spore flagellum, leading to the diversification of terrestrial fungi. Here we develop phylogenetic hypotheses for Fungi using data from six gene regions and nearly200 species.Our results indicate that theremay have been at least four independent losses of the flagellum in the kingdom Fungi. These losses of swimmingspores coincided with the evolution of new mechanisms of spore dispersal, such as aerial dispersal in mycelial groups and polar tube eversion in the microsporidia (unicellular forms that lack mitochondria). The enigmatic microsporidia seem to be derived from an endoparasitic chytrid ancestor similar to Rozella allomycis, on the earliest diverging branch of the fungal phylogenetic tree.", "author" : [ { "dropping-particle" : "", "family" : "James", "given" : "Timothy Y.", "non-dropping-particle" : "", "parse-names" : false, "suffix" : "" }, { "dropping-particle" : "", "family" : "Kauff", "given" : "Frank", "non-dropping-particle" : "", "parse-names" : false, "suffix" : "" }, { "dropping-particle" : "", "family" : "Schoch", "given" : "Conrad L.", "non-dropping-particle" : "", "parse-names" : false, "suffix" : "" }, { "dropping-particle" : "", "family" : "Matheny", "given" : "P. Brandon", "non-dropping-particle" : "", "parse-names" : false, "suffix" : "" }, { "dropping-particle" : "", "family" : "Hofstetter", "given" : "Val\u00e9rie", "non-dropping-particle" : "", "parse-names" : false, "suffix" : "" }, { "dropping-particle" : "", "family" : "Cox", "given" : "Cymon J.", "non-dropping-particle" : "", "parse-names" : false, "suffix" : "" }, { "dropping-particle" : "", "family" : "Celio", "given" : "Gail", "non-dropping-particle" : "", "parse-names" : false, "suffix" : "" }, { "dropping-particle" : "", "family" : "Gueidan", "given" : "C\u00e9cile", "non-dropping-particle" : "", "parse-names" : false, "suffix" : "" }, { "dropping-particle" : "", "family" : "Fraker", "given" : "Emily", "non-dropping-particle" : "", "parse-names" : false, "suffix" : "" }, { "dropping-particle" : "", "family" : "Miadlikowska", "given" : "Jolanta", "non-dropping-particle" : "", "parse-names" : false, "suffix" : "" }, { "dropping-particle" : "", "family" : "Lumbsch", "given" : "H. Thorsten", "non-dropping-particle" : "", "parse-names" : false, "suffix" : "" }, { "dropping-particle" : "", "family" : "Rauhut", "given" : "Alexandra", "non-dropping-particle" : "", "parse-names" : false, "suffix" : "" }, { "dropping-particle" : "", "family" : "Reeb", "given" : "Val\u00e9rie", "non-dropping-particle" : "", "parse-names" : false, "suffix" : "" }, { "dropping-particle" : "", "family" : "Arnold", "given" : "A. Elizabeth", "non-dropping-particle" : "", "parse-names" : false, "suffix" : "" }, { "dropping-particle" : "", "family" : "Amtoft", "given" : "Anja", "non-dropping-particle" : "", "parse-names" : false, "suffix" : "" }, { "dropping-particle" : "", "family" : "Stajich", "given" : "Jason E.", "non-dropping-particle" : "", "parse-names" : false, "suffix" : "" }, { "dropping-particle" : "", "family" : "Hosaka", "given" : "Kentaro", "non-dropping-particle" : "", "parse-names" : false, "suffix" : "" }, { "dropping-particle" : "", "family" : "Sung", "given" : "Gi-Ho", "non-dropping-particle" : "", "parse-names" : false, "suffix" : "" }, { "dropping-particle" : "", "family" : "Johnson", "given" : "Desiree", "non-dropping-particle" : "", "parse-names" : false, "suffix" : "" }, { "dropping-particle" : "", "family" : "O\u2019Rourke", "given" : "Ben", "non-dropping-particle" : "", "parse-names" : false, "suffix" : "" }, { "dropping-particle" : "", "family" : "Crockett", "given" : "Michael", "non-dropping-particle" : "", "parse-names" : false, "suffix" : "" }, { "dropping-particle" : "", "family" : "Binder", "given" : "Manfred", "non-dropping-particle" : "", "parse-names" : false, "suffix" : "" }, { "dropping-particle" : "", "family" : "Curtis", "given" : "Judd M.", "non-dropping-particle" : "", "parse-names" : false, "suffix" : "" }, { "dropping-particle" : "", "family" : "Slot", "given" : "Jason C.", "non-dropping-particle" : "", "parse-names" : false, "suffix" : "" }, { "dropping-particle" : "", "family" : "Wang", "given" : "Zheng", "non-dropping-particle" : "", "parse-names" : false, "suffix" : "" }, { "dropping-particle" : "", "family" : "Wilson", "given" : "Andrew W.", "non-dropping-particle" : "", "parse-names" : false, "suffix" : "" }, { "dropping-particle" : "", "family" : "Sch\u00fc\u00dfler", "given" : "Arthur", "non-dropping-particle" : "", "parse-names" : false, "suffix" : "" }, { "dropping-particle" : "", "family" : "Longcore", "given" : "Joyce E.", "non-dropping-particle" : "", "parse-names" : false, "suffix" : "" }, { "dropping-particle" : "", "family" : "O\u2019Donnell", "given" : "Kerry", "non-dropping-particle" : "", "parse-names" : false, "suffix" : "" }, { "dropping-particle" : "", "family" : "Mozley-Standridge", "given" : "Sharon", "non-dropping-particle" : "", "parse-names" : false, "suffix" : "" }, { "dropping-particle" : "", "family" : "Porter", "given" : "David", "non-dropping-particle" : "", "parse-names" : false, "suffix" : "" }, { "dropping-particle" : "", "family" : "Letcher", "given" : "Peter M.", "non-dropping-particle" : "", "parse-names" : false, "suffix" : "" }, { "dropping-particle" : "", "family" : "Powell", "given" : "Martha J.", "non-dropping-particle" : "", "parse-names" : false, "suffix" : "" }, { "dropping-particle" : "", "family" : "Taylor", "given" : "John W.", "non-dropping-particle" : "", "parse-names" : false, "suffix" : "" }, { "dropping-particle" : "", "family" : "White", "given" : "Merlin M.", "non-dropping-particle" : "", "parse-names" : false, "suffix" : "" }, { "dropping-particle" : "", "family" : "Griffith", "given" : "Gareth W.", "non-dropping-particle" : "", "parse-names" : false, "suffix" : "" }, { "dropping-particle" : "", "family" : "Davies", "given" : "David R.", "non-dropping-particle" : "", "parse-names" : false, "suffix" : "" }, { "dropping-particle" : "", "family" : "Humber", "given" : "Richard A.", "non-dropping-particle" : "", "parse-names" : false, "suffix" : "" }, { "dropping-particle" : "", "family" : "Morton", "given" : "Joseph B.", "non-dropping-particle" : "", "parse-names" : false, "suffix" : "" }, { "dropping-particle" : "", "family" : "Sugiyama", "given" : "Junta", "non-dropping-particle" : "", "parse-names" : false, "suffix" : "" }, { "dropping-particle" : "", "family" : "Rossman", "given" : "Amy Y.", "non-dropping-particle" : "", "parse-names" : false, "suffix" : "" }, { "dropping-particle" : "", "family" : "Rogers", "given" : "Jack D.", "non-dropping-particle" : "", "parse-names" : false, "suffix" : "" }, { "dropping-particle" : "", "family" : "Pfister", "given" : "Don H.", "non-dropping-particle" : "", "parse-names" : false, "suffix" : "" }, { "dropping-particle" : "", "family" : "Hewitt", "given" : "David", "non-dropping-particle" : "", "parse-names" : false, "suffix" : "" }, { "dropping-particle" : "", "family" : "Hansen", "given" : "Karen", "non-dropping-particle" : "", "parse-names" : false, "suffix" : "" }, { "dropping-particle" : "", "family" : "Hambleton", "given" : "Sarah", "non-dropping-particle" : "", "parse-names" : false, "suffix" : "" }, { "dropping-particle" : "", "family" : "Shoemaker", "given" : "Robert A.", "non-dropping-particle" : "", "parse-names" : false, "suffix" : "" }, { "dropping-particle" : "", "family" : "Kohlmeyer", "given" : "Jan", "non-dropping-particle" : "", "parse-names" : false, "suffix" : "" }, { "dropping-particle" : "", "family" : "Volkmann-Kohlmeyer", "given" : "Brigitte", "non-dropping-particle" : "", "parse-names" : false, "suffix" : "" }, { "dropping-particle" : "", "family" : "Spotts", "given" : "Robert A.", "non-dropping-particle" : "", "parse-names" : false, "suffix" : "" }, { "dropping-particle" : "", "family" : "Serdani", "given" : "Maryna", "non-dropping-particle" : "", "parse-names" : false, "suffix" : "" }, { "dropping-particle" : "", "family" : "Crous", "given" : "Pedro W.", "non-dropping-particle" : "", "parse-names" : false, "suffix" : "" }, { "dropping-particle" : "", "family" : "Hughes", "given" : "Karen W.", "non-dropping-particle" : "", "parse-names" : false, "suffix" : "" }, { "dropping-particle" : "", "family" : "Matsuura", "given" : "Kenji", "non-dropping-particle" : "", "parse-names" : false, "suffix" : "" }, { "dropping-particle" : "", "family" : "Langer", "given" : "Ewald", "non-dropping-particle" : "", "parse-names" : false, "suffix" : "" }, { "dropping-particle" : "", "family" : "Langer", "given" : "Gitta", "non-dropping-particle" : "", "parse-names" : false, "suffix" : "" }, { "dropping-particle" : "", "family" : "Untereiner", "given" : "Wendy A.", "non-dropping-particle" : "", "parse-names" : false, "suffix" : "" }, { "dropping-particle" : "", "family" : "L\u00fccking", "given" : "Robert", "non-dropping-particle" : "", "parse-names" : false, "suffix" : "" }, { "dropping-particle" : "", "family" : "B\u00fcdel", "given" : "Burkhard", "non-dropping-particle" : "", "parse-names" : false, "suffix" : "" }, { "dropping-particle" : "", "family" : "Geiser", "given" : "David M.", "non-dropping-particle" : "", "parse-names" : false, "suffix" : "" }, { "dropping-particle" : "", "family" : "Aptroot", "given" : "Andr\u00e9", "non-dropping-particle" : "", "parse-names" : false, "suffix" : "" }, { "dropping-particle" : "", "family" : "Diederich", "given" : "Paul", "non-dropping-particle" : "", "parse-names" : false, "suffix" : "" }, { "dropping-particle" : "", "family" : "Schmitt", "given" : "Imke", "non-dropping-particle" : "", "parse-names" : false, "suffix" : "" }, { "dropping-particle" : "", "family" : "Schultz", "given" : "Matthias", "non-dropping-particle" : "", "parse-names" : false, "suffix" : "" }, { "dropping-particle" : "", "family" : "Yahr", "given" : "Rebecca", "non-dropping-particle" : "", "parse-names" : false, "suffix" : "" }, { "dropping-particle" : "", "family" : "Hibbett", "given" : "David S.", "non-dropping-particle" : "", "parse-names" : false, "suffix" : "" }, { "dropping-particle" : "", "family" : "Lutzoni", "given" : "Fran\u00e7ois", "non-dropping-particle" : "", "parse-names" : false, "suffix" : "" }, { "dropping-particle" : "", "family" : "McLaughlin", "given" : "David J.", "non-dropping-particle" : "", "parse-names" : false, "suffix" : "" }, { "dropping-particle" : "", "family" : "Spatafora", "given" : "Joseph W.", "non-dropping-particle" : "", "parse-names" : false, "suffix" : "" }, { "dropping-particle" : "", "family" : "Vilgalys", "given" : "Rytas", "non-dropping-particle" : "", "parse-names" : false, "suffix" : "" } ], "container-title" : "Nature", "id" : "ITEM-1", "issue" : "7113", "issued" : { "date-parts" : [ [ "2006" ] ] }, "page" : "818-822", "title" : "Reconstructing the early evolution of Fungi using a six-gene phylogeny", "type" : "article-journal", "volume" : "443" }, "uris" : [ "http://www.mendeley.com/documents/?uuid=30219212-3835-48bc-9c14-5be86211f4e9"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r w:rsidRPr="00D14C89">
        <w:rPr>
          <w:noProof/>
          <w:vertAlign w:val="superscript"/>
        </w:rPr>
        <w:t>23</w:t>
      </w:r>
      <w:r>
        <w:fldChar w:fldCharType="end"/>
      </w:r>
      <w:r w:rsidRPr="00947572">
        <w:t>.</w:t>
      </w:r>
      <w:r>
        <w:t xml:space="preserve"> For </w:t>
      </w:r>
      <w:proofErr w:type="spellStart"/>
      <w:r>
        <w:t>Mucoromycotina</w:t>
      </w:r>
      <w:proofErr w:type="spellEnd"/>
      <w:r>
        <w:t xml:space="preserve"> more research will be needed on the history of </w:t>
      </w:r>
      <w:proofErr w:type="spellStart"/>
      <w:r>
        <w:t>mycorrhizal</w:t>
      </w:r>
      <w:proofErr w:type="spellEnd"/>
      <w:r>
        <w:t xml:space="preserve"> interactions.</w:t>
      </w:r>
      <w:r w:rsidR="00117066">
        <w:t xml:space="preserve"> </w:t>
      </w:r>
      <w:r>
        <w:t xml:space="preserve">For </w:t>
      </w:r>
      <w:proofErr w:type="spellStart"/>
      <w:r>
        <w:t>Ascomycete</w:t>
      </w:r>
      <w:proofErr w:type="spellEnd"/>
      <w:r>
        <w:t xml:space="preserve"> and </w:t>
      </w:r>
      <w:proofErr w:type="spellStart"/>
      <w:r>
        <w:t>Basidiomycete</w:t>
      </w:r>
      <w:proofErr w:type="spellEnd"/>
      <w:r>
        <w:t xml:space="preserve"> associations, the ecological history is a challenging subject</w:t>
      </w:r>
      <w:r>
        <w:fldChar w:fldCharType="begin" w:fldLock="1"/>
      </w:r>
      <w:r w:rsidR="00D96065">
        <w:instrText>ADDIN CSL_CITATION { "citationItems" : [ { "id" : "ITEM-1", "itemData" : { "DOI" : "10.1093/sysbio/syp020", "ISBN" : "1063-5157", "ISSN" : "1063-5157", "PMID" : "20525580", "abstract" : "We present a 6-gene, 420-species maximum-likelihood phylogeny of Ascomycota, the largest phylum of Fungi. This analysis is the most taxonomically complete to date with species sampled from all 15 currently circumscribed classes. A number of superclass-level nodes that have previously evaded resolution and were unnamed in classifications of the Fungi are resolved for the first time. Based on the 6-gene phylogeny we conducted a phylogenetic informativeness analysis of all 6 genes and a series of ancestral character state reconstructions that focused on morphology of sporocarps, ascus dehiscence, and evolution of nutritional modes and ecologies. A gene-by-gene assessment of phylogenetic informativeness yielded higher levels of informativeness for protein genes (RPB1, RPB2, and TEF1) as compared with the ribosomal genes, which have been the standard bearer in fungal systematics. Our reconstruction of sporocarp characters is consistent with 2 origins for multicellular sexual reproductive structures in Ascomycota, once in the common ancestor of Pezizomycotina and once in the common ancestor of Neolectomycetes. This first report of dual origins of ascomycete sporocarps highlights the complicated nature of assessing homology of morphological traits across Fungi. Furthermore, ancestral reconstruction supports an open sporocarp with an exposed hymenium (apothecium) as the primitive morphology for Pezizomycotina with multiple derivations of the partially (perithecia) or completely enclosed (cleistothecia) sporocarps. Ascus dehiscence is most informative at the class level within Pezizomycotina with most superclass nodes reconstructed equivocally. Character-state reconstructions support a terrestrial, saprobic ecology as ancestral. In contrast to previous studies, these analyses support multiple origins of lichenization events with the loss of lichenization as less frequent and limited to terminal, closely related species.", "author" : [ { "dropping-particle" : "", "family" : "Schoch", "given" : "C. L.", "non-dropping-particle" : "", "parse-names" : false, "suffix" : "" }, { "dropping-particle" : "", "family" : "Sung", "given" : "G.-H.", "non-dropping-particle" : "", "parse-names" : false, "suffix" : "" }, { "dropping-particle" : "", "family" : "Lopez-Giraldez", "given" : "F.", "non-dropping-particle" : "", "parse-names" : false, "suffix" : "" }, { "dropping-particle" : "", "family" : "Townsend", "given" : "J. P.", "non-dropping-particle" : "", "parse-names" : false, "suffix" : "" }, { "dropping-particle" : "", "family" : "Miadlikowska", "given" : "J.", "non-dropping-particle" : "", "parse-names" : false, "suffix" : "" }, { "dropping-particle" : "", "family" : "Hofstetter", "given" : "V.", "non-dropping-particle" : "", "parse-names" : false, "suffix" : "" }, { "dropping-particle" : "", "family" : "Robbertse", "given" : "B.", "non-dropping-particle" : "", "parse-names" : false, "suffix" : "" }, { "dropping-particle" : "", "family" : "Matheny", "given" : "P. B.", "non-dropping-particle" : "", "parse-names" : false, "suffix" : "" }, { "dropping-particle" : "", "family" : "Kauff", "given" : "F.", "non-dropping-particle" : "", "parse-names" : false, "suffix" : "" }, { "dropping-particle" : "", "family" : "Wang", "given" : "Z.", "non-dropping-particle" : "", "parse-names" : false, "suffix" : "" }, { "dropping-particle" : "", "family" : "Gueidan", "given" : "C\u00e9cile", "non-dropping-particle" : "", "parse-names" : false, "suffix" : "" }, { "dropping-particle" : "", "family" : "Andrie", "given" : "R. M.", "non-dropping-particle" : "", "parse-names" : false, "suffix" : "" }, { "dropping-particle" : "", "family" : "Trippe", "given" : "K.", "non-dropping-particle" : "", "parse-names" : false, "suffix" : "" }, { "dropping-particle" : "", "family" : "Ciufetti", "given" : "L. M.", "non-dropping-particle" : "", "parse-names" : false, "suffix" : "" }, { "dropping-particle" : "", "family" : "Wynns", "given" : "A.", "non-dropping-particle" : "", "parse-names" : false, "suffix" : "" }, { "dropping-particle" : "", "family" : "Fraker", "given" : "Emily", "non-dropping-particle" : "", "parse-names" : false, "suffix" : "" }, { "dropping-particle" : "", "family" : "Hodkinson", "given" : "B. P.", "non-dropping-particle" : "", "parse-names" : false, "suffix" : "" }, { "dropping-particle" : "", "family" : "Bonito", "given" : "G.", "non-dropping-particle" : "", "parse-names" : false, "suffix" : "" }, { "dropping-particle" : "", "family" : "Groenewald", "given" : "J. Z.", "non-dropping-particle" : "", "parse-names" : false, "suffix" : "" }, { "dropping-particle" : "", "family" : "Arzanlou", "given" : "M.", "non-dropping-particle" : "", "parse-names" : false, "suffix" : "" }, { "dropping-particle" : "", "family" : "Sybren de Hoog", "given" : "G.", "non-dropping-particle" : "", "parse-names" : false, "suffix" : "" }, { "dropping-particle" : "", "family" : "Crous", "given" : "Pedro W.", "non-dropping-particle" : "", "parse-names" : false, "suffix" : "" }, { "dropping-particle" : "", "family" : "Hewitt", "given" : "D.", "non-dropping-particle" : "", "parse-names" : false, "suffix" : "" }, { "dropping-particle" : "", "family" : "Pfister", "given" : "D. H.", "non-dropping-particle" : "", "parse-names" : false, "suffix" : "" }, { "dropping-particle" : "", "family" : "Peterson", "given" : "K.", "non-dropping-particle" : "", "parse-names" : false, "suffix" : "" }, { "dropping-particle" : "", "family" : "Gryzenhout", "given" : "M.", "non-dropping-particle" : "", "parse-names" : false, "suffix" : "" }, { "dropping-particle" : "", "family" : "Wingfield", "given" : "M. J.", "non-dropping-particle" : "", "parse-names" : false, "suffix" : "" }, { "dropping-particle" : "", "family" : "Aptroot", "given" : "Andr\u00e9", "non-dropping-particle" : "", "parse-names" : false, "suffix" : "" }, { "dropping-particle" : "", "family" : "Suh", "given" : "S.-O.", "non-dropping-particle" : "", "parse-names" : false, "suffix" : "" }, { "dropping-particle" : "", "family" : "Blackwell", "given" : "M.", "non-dropping-particle" : "", "parse-names" : false, "suffix" : "" }, { "dropping-particle" : "", "family" : "Hillis", "given" : "D. M.", "non-dropping-particle" : "", "parse-names" : false, "suffix" : "" }, { "dropping-particle" : "", "family" : "Griffith", "given" : "Gareth W.", "non-dropping-particle" : "", "parse-names" : false, "suffix" : "" }, { "dropping-particle" : "", "family" : "Castlebury", "given" : "L. A.", "non-dropping-particle" : "", "parse-names" : false, "suffix" : "" }, { "dropping-particle" : "", "family" : "Rossman", "given" : "A. Y.", "non-dropping-particle" : "", "parse-names" : false, "suffix" : "" }, { "dropping-particle" : "", "family" : "Lumbsch", "given" : "H. T.", "non-dropping-particle" : "", "parse-names" : false, "suffix" : "" }, { "dropping-particle" : "", "family" : "Lucking", "given" : "R.", "non-dropping-particle" : "", "parse-names" : false, "suffix" : "" }, { "dropping-particle" : "", "family" : "Budel", "given" : "B.", "non-dropping-particle" : "", "parse-names" : false, "suffix" : "" }, { "dropping-particle" : "", "family" : "Rauhut", "given" : "A.", "non-dropping-particle" : "", "parse-names" : false, "suffix" : "" }, { "dropping-particle" : "", "family" : "Diederich", "given" : "Paul", "non-dropping-particle" : "", "parse-names" : false, "suffix" : "" }, { "dropping-particle" : "", "family" : "Ertz", "given" : "D.", "non-dropping-particle" : "", "parse-names" : false, "suffix" : "" }, { "dropping-particle" : "", "family" : "Geiser", "given" : "David M.", "non-dropping-particle" : "", "parse-names" : false, "suffix" : "" }, { "dropping-particle" : "", "family" : "Hosaka", "given" : "K.", "non-dropping-particle" : "", "parse-names" : false, "suffix" : "" }, { "dropping-particle" : "", "family" : "Inderbitzin", "given" : "P.", "non-dropping-particle" : "", "parse-names" : false, "suffix" : "" }, { "dropping-particle" : "", "family" : "Kohlmeyer", "given" : "J.", "non-dropping-particle" : "", "parse-names" : false, "suffix" : "" }, { "dropping-particle" : "", "family" : "Volkmann-Kohlmeyer", "given" : "B.", "non-dropping-particle" : "", "parse-names" : false, "suffix" : "" }, { "dropping-particle" : "", "family" : "Mostert", "given" : "L.", "non-dropping-particle" : "", "parse-names" : false, "suffix" : "" }, { "dropping-particle" : "", "family" : "O'Donnell", "given" : "K.", "non-dropping-particle" : "", "parse-names" : false, "suffix" : "" }, { "dropping-particle" : "", "family" : "Sipman", "given" : "H.", "non-dropping-particle" : "", "parse-names" : false, "suffix" : "" }, { "dropping-particle" : "", "family" : "Rogers", "given" : "J. D.", "non-dropping-particle" : "", "parse-names" : false, "suffix" : "" }, { "dropping-particle" : "", "family" : "Shoemaker", "given" : "R. A.", "non-dropping-particle" : "", "parse-names" : false, "suffix" : "" }, { "dropping-particle" : "", "family" : "Sugiyama", "given" : "J.", "non-dropping-particle" : "", "parse-names" : false, "suffix" : "" }, { "dropping-particle" : "", "family" : "Summerbell", "given" : "R. C.", "non-dropping-particle" : "", "parse-names" : false, "suffix" : "" }, { "dropping-particle" : "", "family" : "Untereiner", "given" : "W.", "non-dropping-particle" : "", "parse-names" : false, "suffix" : "" }, { "dropping-particle" : "", "family" : "Johnston", "given" : "P. R.", "non-dropping-particle" : "", "parse-names" : false, "suffix" : "" }, { "dropping-particle" : "", "family" : "Stenroos", "given" : "S.", "non-dropping-particle" : "", "parse-names" : false, "suffix" : "" }, { "dropping-particle" : "", "family" : "Zuccaro", "given" : "Alga", "non-dropping-particle" : "", "parse-names" : false, "suffix" : "" }, { "dropping-particle" : "", "family" : "Dyer", "given" : "P. S.", "non-dropping-particle" : "", "parse-names" : false, "suffix" : "" }, { "dropping-particle" : "", "family" : "Crittenden", "given" : "P. D.", "non-dropping-particle" : "", "parse-names" : false, "suffix" : "" }, { "dropping-particle" : "", "family" : "Cole", "given" : "M. S.", "non-dropping-particle" : "", "parse-names" : false, "suffix" : "" }, { "dropping-particle" : "", "family" : "Hansen", "given" : "Karen", "non-dropping-particle" : "", "parse-names" : false, "suffix" : "" }, { "dropping-particle" : "", "family" : "Trappe", "given" : "J. M.", "non-dropping-particle" : "", "parse-names" : false, "suffix" : "" }, { "dropping-particle" : "", "family" : "Yahr", "given" : "Rebecca", "non-dropping-particle" : "", "parse-names" : false, "suffix" : "" }, { "dropping-particle" : "", "family" : "Lutzoni", "given" : "F.", "non-dropping-particle" : "", "parse-names" : false, "suffix" : "" }, { "dropping-particle" : "", "family" : "Spatafora", "given" : "J. W.", "non-dropping-particle" : "", "parse-names" : false, "suffix" : "" } ], "container-title" : "Systematic Biology", "id" : "ITEM-1", "issue" : "2", "issued" : { "date-parts" : [ [ "2009" ] ] }, "page" : "224-239", "title" : "The Ascomycota Tree of Life: A Phylum-wide Phylogeny Clarifies the Origin and Evolution of Fundamental Reproductive and Ecological Traits", "type" : "article-journal", "volume" : "58" }, "uris" : [ "http://www.mendeley.com/documents/?uuid=224eb6ed-283c-4405-886f-824157eb1829" ] }, { "id" : "ITEM-2", "itemData" : { "DOI" : "10.1038/35082053", "ISBN" : "0028-0836", "ISSN" : "0028-0836", "PMID" : "11418855", "abstract" : "About one-fifth of all known extant fungal species form obligate symbiotic associations with green algae, cyanobacteria or with both photobionts. These symbioses, known as lichens, are one way for fungi to meet their requirement for carbohydrates. Lichens are widely believed to have arisen independently on several occasions, accounting for the high diversity and mixed occurrence of lichenized and non-lichenized (42 and 58%, respectively) fungal species within the Ascomycota. Depending on the taxonomic classification chosen, 15-18 orders of the Ascomycota include lichen-forming taxa, and 8-11 of these orders (representing about 60% of the Ascomycota species) contain both lichenized and non-lichenized species. Here we report a phylogenetic comparative analysis of the Ascomycota, a phylum that includes greater than 98% of known lichenized fungal species. Using a Bayesian phylogenetic tree sampling methodology combined with a statistical model of trait evolution, we take into account uncertainty about the phylogenetic tree and ancestral state reconstructions. Our results show that lichens evolved earlier than believed, and that gains of lichenization have been infrequent during Ascomycota evolution, but have been followed by multiple independent losses of the lichen symbiosis. As a consequence, major Ascomycota lineages of exclusively non-lichen-forming species are derived from lichen-forming ancestors. These species include taxa with important benefits and detriments to humans, such as Penicillium and Aspergillus.", "author" : [ { "dropping-particle" : "", "family" : "Lutzoni", "given" : "F", "non-dropping-particle" : "", "parse-names" : false, "suffix" : "" }, { "dropping-particle" : "", "family" : "Pagel", "given" : "M", "non-dropping-particle" : "", "parse-names" : false, "suffix" : "" }, { "dropping-particle" : "", "family" : "Reeb", "given" : "V", "non-dropping-particle" : "", "parse-names" : false, "suffix" : "" } ], "container-title" : "Nature", "id" : "ITEM-2", "issue" : "6840", "issued" : { "date-parts" : [ [ "2001" ] ] }, "page" : "937-940", "title" : "Major fungal lineages are derived from lichen symbiotic ancestors.", "type" : "article-journal", "volume" : "411" }, "uris" : [ "http://www.mendeley.com/documents/?uuid=96e3f344-d9a6-4382-b30d-535bb84d6e63" ] }, { "id" : "ITEM-3",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"ITEM-3", "issue" : "6089", "issued" : { "date-parts" : [ [ "2012" ] ] }, "page" : "1715-1719", "title" : "The Paleozoic Origin of Enzymatic Lignin Decomposition Reconstructed from 31 Fungal Genomes", "type" : "article-journal", "volume" : "336" }, "uris" : [ "http://www.mendeley.com/documents/?uuid=a5a704ee-1129-479d-a3f7-81486938b9e2" ] }, { "id" : "ITEM-4",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"ITEM-4",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"id" : "ITEM-5",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"ITEM-5",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"&lt;sup&gt;16\u201319,48&lt;/sup&gt;", "plainTextFormattedCitation" : "16\u201319,48", "previouslyFormattedCitation" : "&lt;sup&gt;16\u201319,47&lt;/sup&gt;" }, "properties" : { "noteIndex" : 0 }, "schema" : "https://github.com/citation-style-language/schema/raw/master/csl-citation.json" }</w:instrText>
      </w:r>
      <w:r>
        <w:fldChar w:fldCharType="separate"/>
      </w:r>
      <w:r w:rsidR="00D96065" w:rsidRPr="00D96065">
        <w:rPr>
          <w:noProof/>
          <w:vertAlign w:val="superscript"/>
        </w:rPr>
        <w:t>16–19,48</w:t>
      </w:r>
      <w:r>
        <w:fldChar w:fldCharType="end"/>
      </w:r>
      <w:r w:rsidRPr="00C31F49">
        <w:t xml:space="preserve">. </w:t>
      </w:r>
      <w:r>
        <w:t xml:space="preserve">The switch to </w:t>
      </w:r>
      <w:proofErr w:type="spellStart"/>
      <w:r>
        <w:t>Basidiomycota</w:t>
      </w:r>
      <w:proofErr w:type="spellEnd"/>
      <w:r>
        <w:t xml:space="preserve"> associations in liverworts was likely to have happened between 300 and 200 </w:t>
      </w:r>
      <w:proofErr w:type="spellStart"/>
      <w:r>
        <w:t>Mya</w:t>
      </w:r>
      <w:proofErr w:type="spellEnd"/>
      <w:r>
        <w:t xml:space="preserve"> while age estimates for the oldest </w:t>
      </w:r>
      <w:proofErr w:type="spellStart"/>
      <w:r>
        <w:t>Ascomycete</w:t>
      </w:r>
      <w:proofErr w:type="spellEnd"/>
      <w:r>
        <w:t xml:space="preserve"> association vary between 190 and 210 </w:t>
      </w:r>
      <w:proofErr w:type="spellStart"/>
      <w:r>
        <w:t>Mya</w:t>
      </w:r>
      <w:proofErr w:type="spellEnd"/>
      <w:r>
        <w:t xml:space="preserve"> </w:t>
      </w:r>
      <w:r w:rsidRPr="00F47FFD">
        <w:t>(Figure 5)</w:t>
      </w:r>
      <w:r>
        <w:t xml:space="preserve">. Many </w:t>
      </w:r>
      <w:proofErr w:type="spellStart"/>
      <w:r>
        <w:t>mycorrhizal</w:t>
      </w:r>
      <w:proofErr w:type="spellEnd"/>
      <w:r>
        <w:t xml:space="preserve"> associations in Ascomycota are found within </w:t>
      </w:r>
      <w:proofErr w:type="spellStart"/>
      <w:r w:rsidRPr="00D273F5">
        <w:t>Pezizomycetes</w:t>
      </w:r>
      <w:proofErr w:type="spellEnd"/>
      <w:r>
        <w:t>. Age estimates for this group predate the age of the first associations</w:t>
      </w:r>
      <w:r>
        <w:fldChar w:fldCharType="begin" w:fldLock="1"/>
      </w:r>
      <w:r w:rsidR="00AF7163">
        <w:instrText>ADDIN CSL_CITATION { "citationItems" : [ { "id" : "ITEM-1", "itemData" : { "ISBN" : "1560-2745", "ISSN" : "15602745", "author" : [ { "dropping-particle" : "", "family" : "Rinaldi", "given" : "A.C", "non-dropping-particle" : "", "parse-names" : false, "suffix" : "" }, { "dropping-particle" : "", "family" : "Comandini", "given" : "O", "non-dropping-particle" : "", "parse-names" : false, "suffix" : "" }, { "dropping-particle" : "", "family" : "Kuyper", "given" : "T.W", "non-dropping-particle" : "", "parse-names" : false, "suffix" : "" } ], "container-title" : "Fungal Diversity", "genre" : "JOUR", "id" : "ITEM-1", "issued" : { "date-parts" : [ [ "2008" ] ] }, "page" : "1-45", "title" : "Ectomycorrhizal fungal diversity : separating the wheat from the chaff", "type" : "article-journal", "volume" : "33" }, "uris" : [ "http://www.mendeley.com/documents/?uuid=15aec911-7d43-447e-8bd7-94c0467df2fb" ] }, { "id" : "ITEM-2",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"ITEM-2", "issue" : "4", "issued" : { "date-parts" : [ [ "2015" ] ] }, "page" : "835-845", "title" : "Tree of Life Reveals Clock-Like Speciation and Diversification", "type" : "article-journal", "volume" : "32" }, "uris" : [ "http://www.mendeley.com/documents/?uuid=bc102ece-0320-4fe4-a252-5ae0d4133a8f" ] } ], "mendeley" : { "formattedCitation" : "&lt;sup&gt;1,25&lt;/sup&gt;", "plainTextFormattedCitation" : "1,25", "previouslyFormattedCitation" : "&lt;sup&gt;1,25&lt;/sup&gt;" }, "properties" : { "noteIndex" : 0 }, "schema" : "https://github.com/citation-style-language/schema/raw/master/csl-citation.json" }</w:instrText>
      </w:r>
      <w:r>
        <w:fldChar w:fldCharType="separate"/>
      </w:r>
      <w:r w:rsidRPr="00D14C89">
        <w:rPr>
          <w:noProof/>
          <w:vertAlign w:val="superscript"/>
        </w:rPr>
        <w:t>1,25</w:t>
      </w:r>
      <w:r>
        <w:fldChar w:fldCharType="end"/>
      </w:r>
      <w:r w:rsidRPr="00C31F49">
        <w:t>.</w:t>
      </w:r>
      <w:r>
        <w:t xml:space="preserve"> The age estimate for the </w:t>
      </w:r>
      <w:proofErr w:type="spellStart"/>
      <w:r>
        <w:t>mycorrhizal</w:t>
      </w:r>
      <w:proofErr w:type="spellEnd"/>
      <w:r>
        <w:t xml:space="preserve"> genus </w:t>
      </w:r>
      <w:r w:rsidRPr="00A46B09">
        <w:rPr>
          <w:i/>
        </w:rPr>
        <w:t>Tuber</w:t>
      </w:r>
      <w:r>
        <w:t xml:space="preserve"> alone is 271 to 140 Ma</w:t>
      </w:r>
      <w:r>
        <w:fldChar w:fldCharType="begin" w:fldLock="1"/>
      </w:r>
      <w:r w:rsidR="00C0762C">
        <w:instrText>ADDIN CSL_CITATION { "citationItems" : [ { "id" : "ITEM-1", "itemData" : { "DOI" : "doi:10.1111/j.1365-2699.2007.01851.x", "ISBN" : "1365-2699", "ISSN" : "03050270", "abstract" : "Abstract Aim Various data sets and methods of analysis were combined to produce the first comprehensive molecular phylogeny of the genus Tuber and to analyse its biogeography. Location Europe, North Africa, China, Asia, North America. Methods Phylogenetic relationships among Tuber species were reconstructed based on a data set of internal-transcribed spacer (ITS) sequences and various phylogenetic inference methods, specifically maximum parsimony, Bayesian analysis and neighbour joining. Tajima\u00e2\u20ac\u2122s relative rate test showed that Tuber 18S rRNA, 5.8S rRNA, 5.8S-ITS2 rRNA and beta-tubulin sequences evolved in a clock-like manner. These genes, combined or not, were employed for molecular clock estimates after construction of linearized trees using mega 3.1. We reconstructed ancestral areas in the Northern Hemisphere by means of a dispersal-vicariance analysis (diva 1.1) based on current distribution patterns of the genus Tuber determined from the literature. Results The resulting molecular phylogeny divided the genus Tuber into five distinct clades, in agreement with our previously published studies. The Puberulum, Melanosporum and Rufum groups were diversified in terms of species and geographical distribution. In contrast, the Aestivum and Excavatum groups were less diversified and were located only in Europe or North Africa. Using a global molecular clock analysis, we estimated the divergence times for the origin of the genus and for the origin of several groups. diva inferred nine dispersal events and suggested that the ancestor of Tuber was originally present in Europe or was widespread in Eurasia. Equally optimal distributions were obtained for several nodes, suggesting different possible biogeographical patterns. Main conclusions Our analyses identified several discrepancies with the classical taxonomy of the genus, and we propose a new phylogenetic classification. According to molecular clocks, the radiation of the genus Tuber could have started between 271 and 140 Ma. Used in combination with the results obtained from time divergence estimates, this allows us to propose two equally probable scenarios of intra- and inter-continental diversification of the genus according to the geographic distribution of the most recent common ancestor in Europe or Eurasia. The biogeographical patterns imply intra-continental dispersal events between Europe and Asia and inter-continental dispersal events between North America and Europe or Asia, which are compatible\u2026", "author" : [ { "dropping-particle" : "", "family" : "Jeandroz", "given" : "Sylvain", "non-dropping-particle" : "", "parse-names" : false, "suffix" : "" }, { "dropping-particle" : "", "family" : "Murat", "given" : "Claude", "non-dropping-particle" : "", "parse-names" : false, "suffix" : "" }, { "dropping-particle" : "", "family" : "Wang", "given" : "Yongjin", "non-dropping-particle" : "", "parse-names" : false, "suffix" : "" }, { "dropping-particle" : "", "family" : "Bonfante", "given" : "Paola", "non-dropping-particle" : "", "parse-names" : false, "suffix" : "" }, { "dropping-particle" : "Le", "family" : "Tacon", "given" : "Francois", "non-dropping-particle" : "", "parse-names" : false, "suffix" : "" } ], "container-title" : "Journal of Biogeography", "id" : "ITEM-1", "issue" : "5", "issued" : { "date-parts" : [ [ "2008" ] ] }, "page" : "815-829", "title" : "Molecular phylogeny and historical biogeography of the genus Tuber, the 'true truffles'", "type" : "article-journal", "volume" : "35" }, "uris" : [ "http://www.mendeley.com/documents/?uuid=123dee3b-7344-42e3-9fd9-1128c8666120" ] } ], "mendeley" : { "formattedCitation" : "&lt;sup&gt;26&lt;/sup&gt;", "plainTextFormattedCitation" : "26", "previouslyFormattedCitation" : "&lt;sup&gt;26&lt;/sup&gt;" }, "properties" : { "noteIndex" : 0 }, "schema" : "https://github.com/citation-style-language/schema/raw/master/csl-citation.json" }</w:instrText>
      </w:r>
      <w:r>
        <w:fldChar w:fldCharType="separate"/>
      </w:r>
      <w:r w:rsidRPr="00D14C89">
        <w:rPr>
          <w:noProof/>
          <w:vertAlign w:val="superscript"/>
        </w:rPr>
        <w:t>26</w:t>
      </w:r>
      <w:r>
        <w:fldChar w:fldCharType="end"/>
      </w:r>
      <w:r>
        <w:t xml:space="preserve">, suggesting that Ascomycota associations could have been present in </w:t>
      </w:r>
      <w:proofErr w:type="spellStart"/>
      <w:r>
        <w:t>Embryophyta</w:t>
      </w:r>
      <w:proofErr w:type="spellEnd"/>
      <w:r>
        <w:t xml:space="preserve"> lineages before the reconstructed associations. For </w:t>
      </w:r>
      <w:proofErr w:type="spellStart"/>
      <w:r>
        <w:t>Basidiomycota</w:t>
      </w:r>
      <w:proofErr w:type="spellEnd"/>
      <w:r>
        <w:t xml:space="preserve">, the age estimates for the first </w:t>
      </w:r>
      <w:proofErr w:type="spellStart"/>
      <w:r>
        <w:t>mycorrhizal</w:t>
      </w:r>
      <w:proofErr w:type="spellEnd"/>
      <w:r>
        <w:t xml:space="preserve"> associations coincide with the radiation of </w:t>
      </w:r>
      <w:proofErr w:type="spellStart"/>
      <w:r>
        <w:t>Agaricomycetes</w:t>
      </w:r>
      <w:proofErr w:type="spellEnd"/>
      <w:r>
        <w:t xml:space="preserve"> in the Triassic</w:t>
      </w:r>
      <w:r>
        <w:fldChar w:fldCharType="begin" w:fldLock="1"/>
      </w:r>
      <w:r w:rsidR="00C0762C">
        <w:instrText>ADDIN CSL_CITATION { "citationItems" : [ { "id" : "ITEM-1", "itemData" : { "DOI" : "10.1093/molbev/msv037", "ISSN" : "0737-4038", "PMID" : "25739733", "abstract" : "Genomic data are rapidly resolving the tree of living species calibrated to time, the timetree of life, which will provide a framework for research in diverse fields of science. Previous analyses of taxonomically restricted timetrees have found a decline in the rate of diversification in many groups of organisms, often attributed to ecological interactions among species. Here we have synthesized a global timetree of life from 2,274 studies representing 50,632 species and examined the pattern and rate of diversification as well as the timing of speciation. We found that species diversity has been mostly expanding overall and in many smaller groups of species, and that the rate of diversification in eukaryotes has been mostly constant. We also identified, and avoided, potential biases that may have influenced previous analyses of diversification including low levels of taxon sampling, small clade size, and the inclusion of stem branches in clade analyses. We found consistency in time-to-speciation among plants and animals--approximately two million years--as measured by intervals of crown and stem species times. Together, this clock-like change at different levels suggests that speciation and diversification are processes dominated by random events and that adaptive change is largely a separate process.", "author" : [ { "dropping-particle" : "", "family" : "Hedges", "given" : "S. Blair", "non-dropping-particle" : "", "parse-names" : false, "suffix" : "" }, { "dropping-particle" : "", "family" : "Marin", "given" : "J.", "non-dropping-particle" : "", "parse-names" : false, "suffix" : "" }, { "dropping-particle" : "", "family" : "Suleski", "given" : "M.", "non-dropping-particle" : "", "parse-names" : false, "suffix" : "" }, { "dropping-particle" : "", "family" : "Paymer", "given" : "M.", "non-dropping-particle" : "", "parse-names" : false, "suffix" : "" }, { "dropping-particle" : "", "family" : "Kumar", "given" : "S.", "non-dropping-particle" : "", "parse-names" : false, "suffix" : "" } ], "container-title" : "Molecular Biology and Evolution", "id" : "ITEM-1", "issue" : "4", "issued" : { "date-parts" : [ [ "2015" ] ] }, "page" : "835-845", "title" : "Tree of Life Reveals Clock-Like Speciation and Diversification", "type" : "article-journal", "volume" : "32" }, "uris" : [ "http://www.mendeley.com/documents/?uuid=bc102ece-0320-4fe4-a252-5ae0d4133a8f"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Pr="00D14C89">
        <w:rPr>
          <w:noProof/>
          <w:vertAlign w:val="superscript"/>
        </w:rPr>
        <w:t>1</w:t>
      </w:r>
      <w:r>
        <w:fldChar w:fldCharType="end"/>
      </w:r>
      <w:r>
        <w:t xml:space="preserve">. </w:t>
      </w:r>
    </w:p>
    <w:p w14:paraId="346BCC54" w14:textId="376BC69C" w:rsidR="00231DE4" w:rsidRDefault="00231DE4" w:rsidP="00231DE4">
      <w:r>
        <w:t xml:space="preserve">This result challenges the notion that the last common ancestor of </w:t>
      </w:r>
      <w:proofErr w:type="spellStart"/>
      <w:r>
        <w:t>Agaricomycetes</w:t>
      </w:r>
      <w:proofErr w:type="spellEnd"/>
      <w:r>
        <w:t xml:space="preserve"> was a saprophyte and that the </w:t>
      </w:r>
      <w:proofErr w:type="spellStart"/>
      <w:r>
        <w:t>mycorrhizal</w:t>
      </w:r>
      <w:proofErr w:type="spellEnd"/>
      <w:r>
        <w:t xml:space="preserve"> habit evolved independently in many </w:t>
      </w:r>
      <w:proofErr w:type="spellStart"/>
      <w:r>
        <w:t>Agaricomycete</w:t>
      </w:r>
      <w:proofErr w:type="spellEnd"/>
      <w:r>
        <w:t xml:space="preserve"> orders</w:t>
      </w:r>
      <w:r>
        <w:fldChar w:fldCharType="begin" w:fldLock="1"/>
      </w:r>
      <w:r w:rsidR="00C0762C">
        <w:instrText>ADDIN CSL_CITATION { "citationItems" : [ { "id" : "ITEM-1",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"ITEM-1", "issue" : "6089", "issued" : { "date-parts" : [ [ "2012" ] ] }, "page" : "1715-1719", "title" : "The Paleozoic Origin of Enzymatic Lignin Decomposition Reconstructed from 31 Fungal Genomes", "type" : "article-journal", "volume" : "336" }, "uris" : [ "http://www.mendeley.com/documents/?uuid=a5a704ee-1129-479d-a3f7-81486938b9e2" ] }, { "id" : "ITEM-2", "itemData" : { "DOI" : "10.1186/1741-7007-7-13", "ISBN" : "1741-7007", "ISSN" : "1741-7007", "PMID" : "19284559", "abstract" : "BACKGROUND: Ectomycorrhizae (ECM) are symbioses formed by polyphyletic assemblages of fungi (mostly Agaricomycetes) and plants (mostly Pinaceae and angiosperms in the rosid clade). Efforts to reconstruct the evolution of the ECM habit in Agaricomycetes have yielded vastly different results, ranging from scenarios with many relatively recent origins of the symbiosis and no reversals to the free-living condition; a single ancient origin of ECM and many subsequent transitions to the free-living condition; or multiple gains and losses of the association. To test the plausibility of these scenarios, we performed Bayesian relaxed molecular clock analyses including fungi, plants, and other eukaryotes, based on the principle that a symbiosis cannot evolve prior to the origin of both partners. As we were primarily interested in the relative ages of the plants and fungi, we did not attempt to calibrate the molecular clock using the very limited fossil record of Agaricomycetes.\\n\\nRESULTS: Topologically constrained and unconstrained analyses suggest that the root node of the Agaricomycetes is much older than either the rosids or Pinaceae. The Agaricomycetidae, a large clade containing the Agaricales and Boletales (collectively representing 70% of Agaricomycetes), is also significantly older than the rosids. The relative age of Agaricomycetidae and Pinaceae, however, is sensitive to tree topology, and the inclusion or exclusion of the gnetophyte Welwitschia mirabilis.\\n\\nCONCLUSION: The ancestor of the Agaricomycetes could not have been an ECM species because it existed long before any of its potential hosts. Within more derived clades of Agaricomycetes, there have been at least eight independent origins of ECM associations involving angiosperms, and at least six to eight origins of associations with gymnosperms. The first ECM symbioses may have involved Pinaceae, which are older than rosids, but several major clades of Agaricomycetes, such as the Boletales and Russulales, are young enough to have been plesiomorphically associated with either rosids or Pinaceae, suggesting that some contemporary ECM partnerships could be of very ancient origin.", "author" : [ { "dropping-particle" : "", "family" : "Hibbett", "given" : "David S", "non-dropping-particle" : "", "parse-names" : false, "suffix" : "" }, { "dropping-particle" : "", "family" : "Matheny", "given" : "P Brandon", "non-dropping-particle" : "", "parse-names" : false, "suffix" : "" } ], "container-title" : "BMC biology", "id" : "ITEM-2", "issue" : "1", "issued" : { "date-parts" : [ [ "2009" ] ] }, "page" : "1-13", "title" : "The relative ages of ectomycorrhizal mushrooms and their plant hosts estimated using Bayesian relaxed molecular clock analyses.", "type" : "article-journal", "volume" : "7" }, "uris" : [ "http://www.mendeley.com/documents/?uuid=24d59074-58cf-4f68-98b8-699c7ef598dc" ] } ], "mendeley" : { "formattedCitation" : "&lt;sup&gt;17,18&lt;/sup&gt;", "plainTextFormattedCitation" : "17,18", "previouslyFormattedCitation" : "&lt;sup&gt;17,18&lt;/sup&gt;" }, "properties" : { "noteIndex" : 0 }, "schema" : "https://github.com/citation-style-language/schema/raw/master/csl-citation.json" }</w:instrText>
      </w:r>
      <w:r>
        <w:fldChar w:fldCharType="separate"/>
      </w:r>
      <w:r w:rsidRPr="00D14C89">
        <w:rPr>
          <w:noProof/>
          <w:vertAlign w:val="superscript"/>
        </w:rPr>
        <w:t>17,18</w:t>
      </w:r>
      <w:r>
        <w:fldChar w:fldCharType="end"/>
      </w:r>
      <w:r>
        <w:t xml:space="preserve">. On the other hand, there is a possibility of extinct </w:t>
      </w:r>
      <w:proofErr w:type="spellStart"/>
      <w:r>
        <w:t>mycorrhizal</w:t>
      </w:r>
      <w:proofErr w:type="spellEnd"/>
      <w:r>
        <w:t xml:space="preserve"> lineages co-occurring with the ancestor of </w:t>
      </w:r>
      <w:proofErr w:type="spellStart"/>
      <w:r>
        <w:t>Agaricomycetes</w:t>
      </w:r>
      <w:proofErr w:type="spellEnd"/>
      <w:r>
        <w:t xml:space="preserve">. Habitat preferences same in </w:t>
      </w:r>
      <w:proofErr w:type="gramStart"/>
      <w:r>
        <w:t>liverworts-leading</w:t>
      </w:r>
      <w:proofErr w:type="gramEnd"/>
      <w:r>
        <w:t xml:space="preserve"> to similar </w:t>
      </w:r>
      <w:proofErr w:type="spellStart"/>
      <w:r>
        <w:t>mycorrhiza</w:t>
      </w:r>
      <w:proofErr w:type="spellEnd"/>
      <w:r>
        <w:t>. These c</w:t>
      </w:r>
      <w:r w:rsidRPr="002F2E55">
        <w:t>onflicting results could</w:t>
      </w:r>
      <w:r>
        <w:t xml:space="preserve"> also</w:t>
      </w:r>
      <w:r w:rsidRPr="002F2E55">
        <w:t xml:space="preserve"> be caused by overestimation of the age of </w:t>
      </w:r>
      <w:r>
        <w:t>l</w:t>
      </w:r>
      <w:r w:rsidRPr="002F2E55">
        <w:t>iverworts. However, a</w:t>
      </w:r>
      <w:r>
        <w:t>n</w:t>
      </w:r>
      <w:r w:rsidRPr="002F2E55">
        <w:t xml:space="preserve"> extensive study on divergence dates in liverworts, based on nine liverwort fossils reveals even older estimates: 361 </w:t>
      </w:r>
      <w:proofErr w:type="spellStart"/>
      <w:r w:rsidRPr="002F2E55">
        <w:t>Mya</w:t>
      </w:r>
      <w:proofErr w:type="spellEnd"/>
      <w:r w:rsidRPr="002F2E55">
        <w:t xml:space="preserve"> for the divergence of </w:t>
      </w:r>
      <w:proofErr w:type="spellStart"/>
      <w:r w:rsidRPr="002F2E55">
        <w:t>Metzgeriidae</w:t>
      </w:r>
      <w:proofErr w:type="spellEnd"/>
      <w:r w:rsidRPr="002F2E55">
        <w:t xml:space="preserve"> and Jungermanniales</w:t>
      </w:r>
      <w:r>
        <w:fldChar w:fldCharType="begin" w:fldLock="1"/>
      </w:r>
      <w:r w:rsidR="00C0762C">
        <w:instrText>ADDIN CSL_CITATION { "citationItems" : [ { "id" : "ITEM-1", "itemData" : { "DOI" : "10.1111/j.1095-8312.2012.01946.x", "ISBN" : "1095-8312", "ISSN" : "00244066", "abstract" : "Estimating the temporal origins of lineage diversity adds an important dimension to understanding diversity generating processes. In lineages with a sparse fossil record, molecular phylogenetic methods provide a means for estimating divergence times. In the present study, we use publicly available sequence data from the chloroplast genome of liverworts to simultaneously estimate significant divergence dates across all classes and orders of liverworts (Marchantiophyta). We show that, although there is great potential in synthetic dating analyses of sequence data, missing sequences can reduce the reliability of estimates, and that calibration priors should be interpreted with caution. Using the liverwort dataset as a broad outgroup, we obtain the first divergence time estimates for a large family of leafy liverworts; the Lepidoziaceae (Jungermanniidae). The Lepidoziaceae originated in the early Cretaceous with subsequent establishment of main lineages in the late Cretaceous. Divergence time estimates are consistent with Cenozoic diversification in Lepidozia, Telaranea, and Bazzania. Evidence was found for similar patterns of ancient origins followed by Cenozoic diversification in Ricciaceae (Marchantiopsida), Pelliaceae and Fossombroniaceae (Pelliidae), and Metzgeriaceae (Metzgeriidae), and adds to reports of similar patterns in Lejeuneaceae (Jungermanniidae, Porellales), and Plagiochilaceae (Jungermaniidae, Jungermanniales). The liverworts might be the living relatives of one of the earliest groups of land plants, but much of the extant diversity has evolved in the Cenozoic. \u00a9 2012 The Linnean Society of London, Biological Journal of the Linnean Society, 2012, \u2022\u2022, \u2022\u2022\u2013\u2022\u2022. ADDITIONAL KEYWORDS: divergence times \u2013 land plants \u2013 molecular clock \u2013 phylogeny", "author" : [ { "dropping-particle" : "", "family" : "Cooper", "given" : "Endymion D.", "non-dropping-particle" : "", "parse-names" : false, "suffix" : "" }, { "dropping-particle" : "", "family" : "Henwood", "given" : "Murray J.", "non-dropping-particle" : "", "parse-names" : false, "suffix" : "" }, { "dropping-particle" : "", "family" : "Brown", "given" : "Elizabeth A.", "non-dropping-particle" : "", "parse-names" : false, "suffix" : "" } ], "container-title" : "Biological Journal of the Linnean Society", "id" : "ITEM-1", "issue" : "2", "issued" : { "date-parts" : [ [ "2012" ] ] }, "page" : "425-441", "title" : "Are the liverworts really that old? Cretaceous origins and Cenozoic diversifications in Lepidoziaceae reflect a recurrent theme in liverwort evolution", "type" : "article-journal", "volume" : "107" }, "uris" : [ "http://www.mendeley.com/documents/?uuid=db118a75-2daf-4646-a835-95eea3484431" ] } ], "mendeley" : { "formattedCitation" : "&lt;sup&gt;28&lt;/sup&gt;", "plainTextFormattedCitation" : "28", "previouslyFormattedCitation" : "&lt;sup&gt;28&lt;/sup&gt;" }, "properties" : { "noteIndex" : 0 }, "schema" : "https://github.com/citation-style-language/schema/raw/master/csl-citation.json" }</w:instrText>
      </w:r>
      <w:r>
        <w:fldChar w:fldCharType="separate"/>
      </w:r>
      <w:r w:rsidRPr="00D14C89">
        <w:rPr>
          <w:noProof/>
          <w:vertAlign w:val="superscript"/>
        </w:rPr>
        <w:t>28</w:t>
      </w:r>
      <w:r>
        <w:fldChar w:fldCharType="end"/>
      </w:r>
      <w:r w:rsidRPr="002F2E55">
        <w:t xml:space="preserve">. Other estimates for this split are 272 </w:t>
      </w:r>
      <w:proofErr w:type="spellStart"/>
      <w:r w:rsidRPr="002F2E55">
        <w:t>Mya</w:t>
      </w:r>
      <w:proofErr w:type="spellEnd"/>
      <w:r w:rsidRPr="002F2E55">
        <w:t xml:space="preserve"> (</w:t>
      </w:r>
      <w:r>
        <w:t xml:space="preserve">CI: </w:t>
      </w:r>
      <w:r w:rsidRPr="002F2E55">
        <w:t>243–310)</w:t>
      </w:r>
      <w:r>
        <w:fldChar w:fldCharType="begin" w:fldLock="1"/>
      </w:r>
      <w:r w:rsidR="00C0762C">
        <w:instrText>ADDIN CSL_CITATION { "citationItems" : [ { "id" : "ITEM-1", "itemData" : { "ISBN" : "0309-2593", "abstract" : "The pleurocarpous mosses are a highly diverse monophyletic lineage, comprising about 42% of the approximately13,000 extant species of mosses. Phylogenetic analysis of molecular data suggests that t ...", "author" : [ { "dropping-particle" : "", "family" : "Newton", "given" : "Angela E", "non-dropping-particle" : "", "parse-names" : false, "suffix" : "" }, { "dropping-particle" : "", "family" : "Wikstr\u00f6m", "given" : "Niklas", "non-dropping-particle" : "", "parse-names" : false, "suffix" : "" }, { "dropping-particle" : "", "family" : "Bell", "given" : "Neil", "non-dropping-particle" : "", "parse-names" : false, "suffix" : "" }, { "dropping-particle" : "", "family" : "Forrest", "given" : "Laura Lowe", "non-dropping-particle" : "", "parse-names" : false, "suffix" : "" }, { "dropping-particle" : "", "family" : "Ignatov", "given" : "Michael S", "non-dropping-particle" : "", "parse-names" : false, "suffix" : "" } ], "container-title" : "Pleurocarpous Mosses: Systematics and Evolution.", "editor" : [ { "dropping-particle" : "", "family" : "Newton", "given" : "Angela E", "non-dropping-particle" : "", "parse-names" : false, "suffix" : "" }, { "dropping-particle" : "", "family" : "Tangney", "given" : "Raymond S", "non-dropping-particle" : "", "parse-names" : false, "suffix" : "" } ], "id" : "ITEM-1", "issued" : { "date-parts" : [ [ "2006" ] ] }, "page" : "329-358", "publisher" : "CRC Press", "title" : "Dating the diversification of pleurocarpous mosses", "type" : "chapter" }, "uris" : [ "http://www.mendeley.com/documents/?uuid=9478135f-015f-4098-8be8-cd5fc8b289a3"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Pr="00D14C89">
        <w:rPr>
          <w:noProof/>
          <w:vertAlign w:val="superscript"/>
        </w:rPr>
        <w:t>29</w:t>
      </w:r>
      <w:r>
        <w:fldChar w:fldCharType="end"/>
      </w:r>
      <w:r>
        <w:t xml:space="preserve"> </w:t>
      </w:r>
      <w:r w:rsidRPr="002F2E55">
        <w:t>and 308.7 ± 7.8 Mya</w:t>
      </w:r>
      <w:r>
        <w:fldChar w:fldCharType="begin" w:fldLock="1"/>
      </w:r>
      <w:r w:rsidR="00C0762C">
        <w:instrText>ADDIN CSL_CITATION { "citationItems" : [ { "id" : "ITEM-1", "itemData" : { "DOI" : "10.2307/25065733", "ISBN" : "0040-0262", "ISSN" : "00400262", "abstract" : "Based on chloroplast DNA sequences we develop a phylogenetic hypothesis of the diversification of liverworts (Marchantiophyta) with an extant diversity of about 6,000 species. Divergence time estimates obtained using penalized likelihood with integrated fossil evidence suggest a Late Ordovician origin of Marchantiophyta, a separation of Haplomitriopsida from the remainder of liverworts in the Early Devonian, a split of Jungermanniopsida and Marchantiopsida in the Late Devonian, and a separation of Metzgeriidae and Jungermanniidae in the Late Carboniferous. Leafy liverworts (Jungermanniidae) with an extant diversity of ca. 4,500 species split into Porellales and Jungermanniales in the Early-Middle Permian. Our data provide evidence for a diversification of Jungermanniidae in the Triassic\u2014perhaps coinciding with the recovery of terrestrial vegetation from the Perm/Trias extinction\u2014and an enhanced diversification in the Cretaceous and Early Tertiary. The latter diversification events may coincide with the establishment of modern rainforests in the Late Cretaceous to Early Tertiary that were dominated by derived groups of angiosperms. In addition, the Late Mesozoic and Early Tertiary diversification of leafy liverworts may have also been influenced by drastic changes in the geographical structure of the land masses and the global climate.", "author" : [ { "dropping-particle" : "", "family" : "Heinrichs", "given" : "J", "non-dropping-particle" : "", "parse-names" : false, "suffix" : "" }, { "dropping-particle" : "", "family" : "Hentschel", "given" : "J", "non-dropping-particle" : "", "parse-names" : false, "suffix" : "" }, { "dropping-particle" : "", "family" : "Wilson", "given" : "R", "non-dropping-particle" : "", "parse-names" : false, "suffix" : "" }, { "dropping-particle" : "", "family" : "Feldberg", "given" : "K", "non-dropping-particle" : "", "parse-names" : false, "suffix" : "" }, { "dropping-particle" : "", "family" : "Schneider", "given" : "H", "non-dropping-particle" : "", "parse-names" : false, "suffix" : "" } ], "container-title" : "Taxon", "id" : "ITEM-1", "issue" : "1", "issued" : { "date-parts" : [ [ "2007" ] ] }, "page" : "31-44", "title" : "Evolution of leafy liverworts (Jungermanniidae, Marchantiophyta): Estimating divergence times from chloroplast DNA sequences using penalized likelihood with integrated fossil evidence", "type" : "article-journal", "volume" : "56" }, "uris" : [ "http://www.mendeley.com/documents/?uuid=bef46c78-f4f6-4e82-8ff6-34c263f420cd" ] } ], "mendeley" : { "formattedCitation" : "&lt;sup&gt;30&lt;/sup&gt;", "plainTextFormattedCitation" : "30", "previouslyFormattedCitation" : "&lt;sup&gt;30&lt;/sup&gt;" }, "properties" : { "noteIndex" : 0 }, "schema" : "https://github.com/citation-style-language/schema/raw/master/csl-citation.json" }</w:instrText>
      </w:r>
      <w:r>
        <w:fldChar w:fldCharType="separate"/>
      </w:r>
      <w:r w:rsidRPr="00D14C89">
        <w:rPr>
          <w:noProof/>
          <w:vertAlign w:val="superscript"/>
        </w:rPr>
        <w:t>30</w:t>
      </w:r>
      <w:r>
        <w:fldChar w:fldCharType="end"/>
      </w:r>
      <w:r w:rsidRPr="002F2E55">
        <w:t xml:space="preserve">, suggesting that the age of the first </w:t>
      </w:r>
      <w:proofErr w:type="spellStart"/>
      <w:r w:rsidRPr="002F2E55">
        <w:t>Basidiomycota</w:t>
      </w:r>
      <w:proofErr w:type="spellEnd"/>
      <w:r w:rsidRPr="002F2E55">
        <w:t xml:space="preserve"> associations in this study might even be conservative. Further support for the reliability of the ancestral state reconstruction is found in the high </w:t>
      </w:r>
      <w:r>
        <w:t xml:space="preserve">degree of host specificity between liverworts </w:t>
      </w:r>
      <w:r w:rsidRPr="002F2E55">
        <w:t xml:space="preserve">and their </w:t>
      </w:r>
      <w:proofErr w:type="spellStart"/>
      <w:r w:rsidRPr="002F2E55">
        <w:t>Basidiom</w:t>
      </w:r>
      <w:r>
        <w:t>ycota</w:t>
      </w:r>
      <w:proofErr w:type="spellEnd"/>
      <w:r>
        <w:t xml:space="preserve"> associates</w:t>
      </w:r>
      <w:r>
        <w:fldChar w:fldCharType="begin" w:fldLock="1"/>
      </w:r>
      <w:r w:rsidR="00C0762C">
        <w:instrText>ADDIN CSL_CITATION { "citationItems" : [ { "id" : "ITEM-1", "itemData" : { "DOI" : "10.11646/phytotaxa.9.1.13", "ISBN" : "1179-3155", "ISSN" : "1179-3155", "abstract" : "Fungal symbioses are one of the key attributes of land plants. The twenty first century has witnessed the increasing use of molecular data complemented by cytological studies in understanding the nature of bryophyte-fungal associations and unravelling the early evolution of fungal symbioses at the foot of the land plant tree. Isolation and resynthesis experiments have shed considerable light on host ranges and very recently have produced an incisive insight into functional relationships. Fungi with distinctive cytology embracing short-lived intracellular fungal lumps, intercellular hyphae and thick-walled spores in Treubia and Haplomitrium are currently being identified as belonging to a more ancient group of fungi than the glomeromycetes, previously assumed to be the most primitive fungi forming symbioses with land plants. Glomeromycetes, like those in lower tracheophytes, are widespread in complex and simple thalloid liverworts. Limited molecular identification of these as belonging to the derived clade Glomus Group A has led to the suggestion of host swapping from tracheophytes. Ascomycetes, all identified to date as Rhizoscyphus ericae and having an extremely wide host range extending into the Ericales, occur in the rhizoids of a range of leafy liverwort families that are sister to the Schistochilaceae, where the fungus induces rhizoid branching and septation. Dating of the Schistochilaceae suggests that these liverwort rhizoid associations predated ericoid mycorrhizas. A more restricted distribution of basidiomycetes, all identified as members of the genus Sebacina, is interpreted as a secondary acquisition in leafy liverworts following the loss of ascomycetes. Unlike the latter and ectomycorrhizal basidiomycetes in tracheophytes, these are host specific. Whereas there is no evidence of host digestion for either the ascomycetes or basidiomycetes in leafy liverworts, basidiomycetes in the Aneuraceae display regular colonization and digestion cycles. Considerable molecular diversity in the aneuracean fungi, mainly in the genus Tulasnella with occasional sebacinoids, mirrors the same in the host liverworts. Nesting of the only mycoheterotrophic liverwort Cryptothallus within Aneura is congruent with the phylogeny of the endophytes. Glomeromycete fungi have been identified in Phaeoceros and Anthoceros whereas Dendroceros, Megaceros and Nothoceros lack endophytes but the distribution of fungi across hornworts has yet to be explored. In contrast to liver\u2026", "author" : [ { "dropping-particle" : "", "family" : "Pressel", "given" : "Silvia", "non-dropping-particle" : "", "parse-names" : false, "suffix" : "" }, { "dropping-particle" : "", "family" : "Bidartondo", "given" : "Martin I.", "non-dropping-particle" : "", "parse-names" : false, "suffix" : "" }, { "dropping-particle" : "", "family" : "Ligrone", "given" : "Roberto", "non-dropping-particle" : "", "parse-names" : false, "suffix" : "" }, { "dropping-particle" : "", "family" : "Duckett", "given" : "Jeffrey G", "non-dropping-particle" : "", "parse-names" : false, "suffix" : "" } ], "container-title" : "Natural History", "id" : "ITEM-1", "issued" : { "date-parts" : [ [ "2010" ] ] }, "page" : "238 - 253", "title" : "Fungal symbioses in bryophytes : New insights in the Twenty First Century", "type" : "article-journal", "volume" : "253" }, "uris" : [ "http://www.mendeley.com/documents/?uuid=733bd0e9-0ce1-405b-892a-cb7a262c1f89" ] } ], "mendeley" : { "formattedCitation" : "&lt;sup&gt;27&lt;/sup&gt;", "plainTextFormattedCitation" : "27", "previouslyFormattedCitation" : "&lt;sup&gt;27&lt;/sup&gt;" }, "properties" : { "noteIndex" : 0 }, "schema" : "https://github.com/citation-style-language/schema/raw/master/csl-citation.json" }</w:instrText>
      </w:r>
      <w:r>
        <w:fldChar w:fldCharType="separate"/>
      </w:r>
      <w:r w:rsidRPr="00D14C89">
        <w:rPr>
          <w:noProof/>
          <w:vertAlign w:val="superscript"/>
        </w:rPr>
        <w:t>27</w:t>
      </w:r>
      <w:r>
        <w:fldChar w:fldCharType="end"/>
      </w:r>
      <w:r>
        <w:t xml:space="preserve"> </w:t>
      </w:r>
      <w:r w:rsidRPr="002F2E55">
        <w:t xml:space="preserve">and the fact that this very basal </w:t>
      </w:r>
      <w:proofErr w:type="spellStart"/>
      <w:r>
        <w:t>e</w:t>
      </w:r>
      <w:r w:rsidRPr="002F2E55">
        <w:t>mbryophyte</w:t>
      </w:r>
      <w:proofErr w:type="spellEnd"/>
      <w:r w:rsidRPr="002F2E55">
        <w:t xml:space="preserve"> lineage is associated with </w:t>
      </w:r>
      <w:r>
        <w:t xml:space="preserve">the </w:t>
      </w:r>
      <w:r w:rsidRPr="002F2E55">
        <w:t xml:space="preserve">two most basal lineages of </w:t>
      </w:r>
      <w:proofErr w:type="spellStart"/>
      <w:r w:rsidRPr="002F2E55">
        <w:t>Agaricomy</w:t>
      </w:r>
      <w:r>
        <w:t>cetes</w:t>
      </w:r>
      <w:proofErr w:type="spellEnd"/>
      <w:r>
        <w:t xml:space="preserve">: </w:t>
      </w:r>
      <w:proofErr w:type="spellStart"/>
      <w:r w:rsidRPr="006D7521">
        <w:rPr>
          <w:i/>
        </w:rPr>
        <w:t>Sebacina</w:t>
      </w:r>
      <w:proofErr w:type="spellEnd"/>
      <w:r>
        <w:t xml:space="preserve"> and </w:t>
      </w:r>
      <w:r w:rsidRPr="006D7521">
        <w:rPr>
          <w:i/>
        </w:rPr>
        <w:t>Tulasnella</w:t>
      </w:r>
      <w:r>
        <w:fldChar w:fldCharType="begin" w:fldLock="1"/>
      </w:r>
      <w:r w:rsidR="00AF7163">
        <w:instrText>ADDIN CSL_CITATION { "citationItems" : [ { "id" : "ITEM-1", "itemData" : { "DOI" : "10.1007/978-3-642-55318-9_14", "ISBN" : "978-3-642-55317-2", "abstract" : "Agaricomycetes includes ca. 21,000 described species of mushroom-forming fungi that function as decayers, pathogens, and mutualists in both terrestrial and aquatic habitats. The morphological diversity of Agaricomycete fruiting bodies is unparalleled in any other group of fungi, ranging from simple corticioid forms to complex, developmentally integrated forms (e.g., stinkhorns). In recent years, understanding of the phylogenetic relationships and biodiversity of Agaricomycetes has advanced dramatically, through a combination of polymerase chain reaction-based multilocus phylogenetics, phylogenomics, and molecular environmental surveys. Agaricomycetes is strongly supported as a clade and includes several groups formerly regarded as Heterobasidiomycetes, namely the Auriculariales, Sebacinales, and certain Cantharellales (Tulasnellaceae and Ceratobasidiaceae). The Agaricomycetes can be divided into 20 mutually exclusive clades that have been treated as orders. This chapter presents an overview of the phylogenetic diversity of Agaricomycetes, emphasizing recent molecular phylogenetic studies.", "author" : [ { "dropping-particle" : "", "family" : "Hibbett", "given" : "David S.", "non-dropping-particle" : "", "parse-names" : false, "suffix" : "" }, { "dropping-particle" : "", "family" : "Bauer", "given" : "Robert", "non-dropping-particle" : "", "parse-names" : false, "suffix" : "" }, { "dropping-particle" : "", "family" : "Binder", "given" : "Manfred", "non-dropping-particle" : "", "parse-names" : false, "suffix" : "" }, { "dropping-particle" : "", "family" : "Giachini", "given" : "AJ", "non-dropping-particle" : "", "parse-names" : false, "suffix" : "" }, { "dropping-particle" : "", "family" : "Hosaka", "given" : "Kentaro", "non-dropping-particle" : "", "parse-names" : false, "suffix" : "" }, { "dropping-particle" : "", "family" : "Justo", "given" : "A", "non-dropping-particle" : "", "parse-names" : false, "suffix" : "" }, { "dropping-particle" : "", "family" : "Larsson", "given" : "E", "non-dropping-particle" : "", "parse-names" : false, "suffix" : "" }, { "dropping-particle" : "", "family" : "Larsson", "given" : "KH", "non-dropping-particle" : "", "parse-names" : false, "suffix" : "" }, { "dropping-particle" : "", "family" : "Lawrey", "given" : "JD", "non-dropping-particle" : "", "parse-names" : false, "suffix" : "" }, { "dropping-particle" : "", "family" : "Miettinen", "given" : "O", "non-dropping-particle" : "", "parse-names" : false, "suffix" : "" }, { "dropping-particle" : "", "family" : "Nagy", "given" : "Laszlo G.", "non-dropping-particle" : "", "parse-names" : false, "suffix" : "" }, { "dropping-particle" : "", "family" : "Nilsson", "given" : "RH", "non-dropping-particle" : "", "parse-names" : false, "suffix" : "" }, { "dropping-particle" : "", "family" : "Wei\u00df", "given" : "Michael", "non-dropping-particle" : "", "parse-names" : false, "suffix" : "" }, { "dropping-particle" : "", "family" : "Thorn", "given" : "RG", "non-dropping-particle" : "", "parse-names" : false, "suffix" : "" } ], "chapter-number" : "14", "collection-title" : "The Mycota", "container-title" : "Systematics and Evolution, The Mycota Part A", "editor" : [ { "dropping-particle" : "", "family" : "McLaughlin", "given" : "David J", "non-dropping-particle" : "", "parse-names" : false, "suffix" : "" }, { "dropping-particle" : "", "family" : "Spatafora", "given" : "Joseph W", "non-dropping-particle" : "", "parse-names" : false, "suffix" : "" } ], "genre" : "CHAP", "id" : "ITEM-1", "issued" : { "date-parts" : [ [ "2014" ] ] }, "language" : "English", "page" : "373-429", "publisher" : "Springer-Verlag Berlin Heidelberg", "title" : "Agaricomycetes", "type" : "chapter", "volume" : "7A" }, "uris" : [ "http://www.mendeley.com/documents/?uuid=329bf63a-ab99-4afe-b3b9-873cae29061b" ] } ], "mendeley" : { "formattedCitation" : "&lt;sup&gt;15&lt;/sup&gt;", "plainTextFormattedCitation" : "15", "previouslyFormattedCitation" : "&lt;sup&gt;15&lt;/sup&gt;" }, "properties" : { "noteIndex" : 0 }, "schema" : "https://github.com/citation-style-language/schema/raw/master/csl-citation.json" }</w:instrText>
      </w:r>
      <w:r>
        <w:fldChar w:fldCharType="separate"/>
      </w:r>
      <w:r w:rsidRPr="00D14C89">
        <w:rPr>
          <w:noProof/>
          <w:vertAlign w:val="superscript"/>
        </w:rPr>
        <w:t>15</w:t>
      </w:r>
      <w:r>
        <w:fldChar w:fldCharType="end"/>
      </w:r>
      <w:r w:rsidRPr="002F2E55">
        <w:t>.</w:t>
      </w:r>
      <w:r>
        <w:t xml:space="preserve"> </w:t>
      </w:r>
      <w:r w:rsidRPr="005933EB">
        <w:t xml:space="preserve">Nevertheless, a </w:t>
      </w:r>
      <w:proofErr w:type="spellStart"/>
      <w:r w:rsidRPr="005933EB">
        <w:t>mycorrhizal</w:t>
      </w:r>
      <w:proofErr w:type="spellEnd"/>
      <w:r w:rsidRPr="005933EB">
        <w:t xml:space="preserve"> ancestral state in </w:t>
      </w:r>
      <w:proofErr w:type="spellStart"/>
      <w:r w:rsidRPr="005933EB">
        <w:t>Agaricomycetes</w:t>
      </w:r>
      <w:proofErr w:type="spellEnd"/>
      <w:r w:rsidRPr="005933EB">
        <w:t xml:space="preserve"> does not disagree with the expansion of lignin peroxidases in the branches leading to Auriculariales</w:t>
      </w:r>
      <w:r w:rsidRPr="005933EB">
        <w:fldChar w:fldCharType="begin" w:fldLock="1"/>
      </w:r>
      <w:r w:rsidR="00AF7163">
        <w:instrText>ADDIN CSL_CITATION { "citationItems" : [ { "id" : "ITEM-1",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"ITEM-1",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"&lt;sup&gt;19&lt;/sup&gt;", "plainTextFormattedCitation" : "19", "previouslyFormattedCitation" : "&lt;sup&gt;19&lt;/sup&gt;" }, "properties" : { "noteIndex" : 0 }, "schema" : "https://github.com/citation-style-language/schema/raw/master/csl-citation.json" }</w:instrText>
      </w:r>
      <w:r w:rsidRPr="005933EB">
        <w:fldChar w:fldCharType="separate"/>
      </w:r>
      <w:r w:rsidRPr="00D14C89">
        <w:rPr>
          <w:noProof/>
          <w:vertAlign w:val="superscript"/>
        </w:rPr>
        <w:t>19</w:t>
      </w:r>
      <w:r w:rsidRPr="005933EB">
        <w:fldChar w:fldCharType="end"/>
      </w:r>
      <w:r w:rsidRPr="005933EB">
        <w:t xml:space="preserve">, as the first divergence events in </w:t>
      </w:r>
      <w:proofErr w:type="spellStart"/>
      <w:r w:rsidRPr="005933EB">
        <w:t>Agaricomycetes</w:t>
      </w:r>
      <w:proofErr w:type="spellEnd"/>
      <w:r w:rsidRPr="005933EB">
        <w:t xml:space="preserve"> are older than the acquisition of lignin decomposing enzymes</w:t>
      </w:r>
      <w:r w:rsidRPr="005933EB">
        <w:fldChar w:fldCharType="begin" w:fldLock="1"/>
      </w:r>
      <w:r w:rsidR="00AF7163">
        <w:instrText>ADDIN CSL_CITATION { "citationItems" : [ { "id" : "ITEM-1", "itemData" : { "DOI" : "10.1126/science.1221748", "ISBN" : "0036-8075", "ISSN" : "0036-8075", "PMID" : "22745431", "abstract" : "Wood is a major pool of organic carbon that is highly resistant to decay, owing largely to the presence of lignin. The only organisms capable of substantial lignin decay are white rot fungi in the Agaricomycetes, which also contains non-lignin-degrading brown rot and ectomycorrhizal species. Comparative analyses of 31 fungal genomes (12 generated for this study) suggest that lignin-degrading peroxidases expanded in the lineage leading to the ancestor of the Agaricomycetes, which is reconstructed as a white rot species, and then contracted in parallel lineages leading to brown rot and mycorrhizal species. Molecular clock analyses suggest that the origin of lignin degradation might have coincided with the sharp decrease in the rate of organic carbon burial around the end of the Carboniferous period.", "author" : [ { "dropping-particle" : "", "family" : "Floudas", "given" : "Dimitrios", "non-dropping-particle" : "", "parse-names" : false, "suffix" : "" }, { "dropping-particle" : "", "family" : "Binder", "given" : "Manfred", "non-dropping-particle" : "", "parse-names" : false, "suffix" : "" }, { "dropping-particle" : "", "family" : "Riley", "given" : "Robert", "non-dropping-particle" : "", "parse-names" : false, "suffix" : "" }, { "dropping-particle" : "", "family" : "Barry", "given" : "Kerrie", "non-dropping-particle" : "", "parse-names" : false, "suffix" : "" }, { "dropping-particle" : "", "family" : "Blanchette", "given" : "Robert A.", "non-dropping-particle" : "", "parse-names" : false, "suffix" : "" }, { "dropping-particle" : "", "family" : "Henrissat", "given" : "Bernard", "non-dropping-particle" : "", "parse-names" : false, "suffix" : "" }, { "dropping-particle" : "", "family" : "Mart\u00ednez", "given" : "Angel T.", "non-dropping-particle" : "", "parse-names" : false, "suffix" : "" }, { "dropping-particle" : "", "family" : "Otillar", "given" : "Robert", "non-dropping-particle" : "", "parse-names" : false, "suffix" : "" }, { "dropping-particle" : "", "family" : "Spatafora", "given" : "Joseph W.", "non-dropping-particle" : "", "parse-names" : false, "suffix" : "" }, { "dropping-particle" : "", "family" : "Yadav", "given" : "Jagjit S.", "non-dropping-particle" : "", "parse-names" : false, "suffix" : "" }, { "dropping-particle" : "", "family" : "Aerts", "given" : "Andrea", "non-dropping-particle" : "", "parse-names" : false, "suffix" : "" }, { "dropping-particle" : "", "family" : "Benoit", "given" : "Isabelle", "non-dropping-particle" : "", "parse-names" : false, "suffix" : "" }, { "dropping-particle" : "", "family" : "Boyd", "given" : "Alex", "non-dropping-particle" : "", "parse-names" : false, "suffix" : "" }, { "dropping-particle" : "", "family" : "Carlson", "given" : "Alexis", "non-dropping-particle" : "", "parse-names" : false, "suffix" : "" }, { "dropping-particle" : "", "family" : "Copeland", "given" : "Alex", "non-dropping-particle" : "", "parse-names" : false, "suffix" : "" }, { "dropping-particle" : "", "family" : "Coutinho", "given" : "Pedro M.", "non-dropping-particle" : "", "parse-names" : false, "suffix" : "" }, { "dropping-particle" : "", "family" : "Vries", "given" : "Ronald P.", "non-dropping-particle" : "de", "parse-names" : false, "suffix" : "" }, { "dropping-particle" : "", "family" : "Ferreira", "given" : "Patricia", "non-dropping-particle" : "", "parse-names" : false, "suffix" : "" }, { "dropping-particle" : "", "family" : "Findley", "given" : "Keisha", "non-dropping-particle" : "", "parse-names" : false, "suffix" : "" }, { "dropping-particle" : "", "family" : "Foster", "given" : "Brian", "non-dropping-particle" : "", "parse-names" : false, "suffix" : "" }, { "dropping-particle" : "", "family" : "Gaskell", "given" : "Jill", "non-dropping-particle" : "", "parse-names" : false, "suffix" : "" }, { "dropping-particle" : "", "family" : "Glotzer", "given" : "Dylan",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"Gorecki", "given" : "Pawel",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"Ku\u00ebs",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"Ruiz-Duenas",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"G\u00f3recki", "given" : "Pawe\u0142", "non-dropping-particle" : "", "parse-names" : false, "suffix" : "" }, { "dropping-particle" : "", "family" : "Heitman", "given" : "Joseph", "non-dropping-particle" : "", "parse-names" : false, "suffix" : "" }, { "dropping-particle" : "", "family" : "Hesse", "given" : "Cedar", "non-dropping-particle" : "", "parse-names" : false, "suffix" : "" }, { "dropping-particle" : "", "family" : "Hori", "given" : "Chiaki", "non-dropping-particle" : "", "parse-names" : false, "suffix" : "" }, { "dropping-particle" : "", "family" : "Igarashi", "given" : "Kiyohiko", "non-dropping-particle" : "", "parse-names" : false, "suffix" : "" }, { "dropping-particle" : "", "family" : "Jurgens", "given" : "Joel A.", "non-dropping-particle" : "", "parse-names" : false, "suffix" : "" }, { "dropping-particle" : "", "family" : "Kallen", "given" : "Nathan", "non-dropping-particle" : "", "parse-names" : false, "suffix" : "" }, { "dropping-particle" : "", "family" : "Kersten", "given" : "Phil", "non-dropping-particle" : "", "parse-names" : false, "suffix" : "" }, { "dropping-particle" : "", "family" : "Kohler", "given" : "Annegret", "non-dropping-particle" : "", "parse-names" : false, "suffix" : "" }, { "dropping-particle" : "", "family" : "K\u00fces", "given" : "Ursula", "non-dropping-particle" : "", "parse-names" : false, "suffix" : "" }, { "dropping-particle" : "", "family" : "Kumar", "given" : "T. K. Arun", "non-dropping-particle" : "", "parse-names" : false, "suffix" : "" }, { "dropping-particle" : "", "family" : "Kuo", "given" : "Alan", "non-dropping-particle" : "", "parse-names" : false, "suffix" : "" }, { "dropping-particle" : "", "family" : "LaButti", "given" : "Kurt", "non-dropping-particle" : "", "parse-names" : false, "suffix" : "" }, { "dropping-particle" : "", "family" : "Larrondo", "given" : "Luis F.", "non-dropping-particle" : "", "parse-names" : false, "suffix" : "" }, { "dropping-particle" : "", "family" : "Lindquist", "given" : "Erika", "non-dropping-particle" : "", "parse-names" : false, "suffix" : "" }, { "dropping-particle" : "", "family" : "Ling", "given" : "Albee", "non-dropping-particle" : "", "parse-names" : false, "suffix" : "" }, { "dropping-particle" : "", "family" : "Lombard", "given" : "Vincent", "non-dropping-particle" : "", "parse-names" : false, "suffix" : "" }, { "dropping-particle" : "", "family" : "Lucas", "given" : "Susan", "non-dropping-particle" : "", "parse-names" : false, "suffix" : "" }, { "dropping-particle" : "", "family" : "Lundell", "given" : "Taina", "non-dropping-particle" : "", "parse-names" : false, "suffix" : "" }, { "dropping-particle" : "", "family" : "Martin", "given" : "Rachael", "non-dropping-particle" : "", "parse-names" : false, "suffix" : "" }, { "dropping-particle" : "", "family" : "McLaughlin", "given" : "David J.", "non-dropping-particle" : "", "parse-names" : false, "suffix" : "" }, { "dropping-particle" : "", "family" : "Morgenstern", "given" : "Ingo", "non-dropping-particle" : "", "parse-names" : false, "suffix" : "" }, { "dropping-particle" : "", "family" : "Morin", "given" : "Emanuelle", "non-dropping-particle" : "", "parse-names" : false, "suffix" : "" }, { "dropping-particle" : "", "family" : "Murat", "given" : "Claude", "non-dropping-particle" : "", "parse-names" : false, "suffix" : "" }, { "dropping-particle" : "", "family" : "Nagy", "given" : "Laszlo G.", "non-dropping-particle" : "", "parse-names" : false, "suffix" : "" }, { "dropping-particle" : "", "family" : "Nolan", "given" : "Matt", "non-dropping-particle" : "", "parse-names" : false, "suffix" : "" }, { "dropping-particle" : "", "family" : "Ohm", "given" : "Robin A.", "non-dropping-particle" : "", "parse-names" : false, "suffix" : "" }, { "dropping-particle" : "", "family" : "Patyshakuliyeva", "given" : "Aleksandrina", "non-dropping-particle" : "", "parse-names" : false, "suffix" : "" }, { "dropping-particle" : "", "family" : "Rokas", "given" : "Antonis", "non-dropping-particle" : "", "parse-names" : false, "suffix" : "" }, { "dropping-particle" : "", "family" : "Ruiz-Due\u00f1as", "given" : "Francisco J.", "non-dropping-particle" : "", "parse-names" : false, "suffix" : "" }, { "dropping-particle" : "", "family" : "Sabat", "given" : "Grzegorz", "non-dropping-particle" : "", "parse-names" : false, "suffix" : "" }, { "dropping-particle" : "", "family" : "Salamov", "given" : "Asaf", "non-dropping-particle" : "", "parse-names" : false, "suffix" : "" }, { "dropping-particle" : "", "family" : "Samejima", "given" : "Masahiro Mashiro", "non-dropping-particle" : "", "parse-names" : false, "suffix" : "" }, { "dropping-particle" : "", "family" : "Schmutz", "given" : "Jeremy", "non-dropping-particle" : "", "parse-names" : false, "suffix" : "" }, { "dropping-particle" : "", "family" : "Slot", "given" : "Jason C.", "non-dropping-particle" : "", "parse-names" : false, "suffix" : "" }, { "dropping-particle" : "", "family" : "John", "given" : "Franz", "non-dropping-particle" : "St.", "parse-names" : false, "suffix" : "" }, { "dropping-particle" : "", "family" : "Stenlid", "given" : "Jan", "non-dropping-particle" : "", "parse-names" : false, "suffix" : "" }, { "dropping-particle" : "", "family" : "Sun", "given" : "Hui", "non-dropping-particle" : "", "parse-names" : false, "suffix" : "" }, { "dropping-particle" : "", "family" : "Sun", "given" : "Sheng", "non-dropping-particle" : "", "parse-names" : false, "suffix" : "" }, { "dropping-particle" : "", "family" : "Syed", "given" : "Khajamohiddin", "non-dropping-particle" : "", "parse-names" : false, "suffix" : "" }, { "dropping-particle" : "", "family" : "Tsang", "given" : "Adrian", "non-dropping-particle" : "", "parse-names" : false, "suffix" : "" }, { "dropping-particle" : "", "family" : "Wiebenga", "given" : "Ad", "non-dropping-particle" : "", "parse-names" : false, "suffix" : "" }, { "dropping-particle" : "", "family" : "Young", "given" : "Darcy", "non-dropping-particle" : "", "parse-names" : false, "suffix" : "" }, { "dropping-particle" : "", "family" : "Pisabarro", "given" : "Antonio", "non-dropping-particle" : "", "parse-names" : false, "suffix" : "" }, { "dropping-particle" : "", "family" : "Eastwood", "given" : "Daniel C.", "non-dropping-particle" : "", "parse-names" : false, "suffix" : "" }, { "dropping-particle" : "", "family" : "Martin", "given" : "Francis", "non-dropping-particle" : "", "parse-names" : false, "suffix" : "" }, { "dropping-particle" : "", "family" : "Cullen", "given" : "Dan", "non-dropping-particle" : "", "parse-names" : false, "suffix" : "" }, { "dropping-particle" : "V.", "family" : "Grigoriev", "given" : "Igor", "non-dropping-particle" : "", "parse-names" : false, "suffix" : "" }, { "dropping-particle" : "", "family" : "Hibbett", "given" : "David S.", "non-dropping-particle" : "", "parse-names" : false, "suffix" : "" } ], "container-title" : "Science", "id" : "ITEM-1", "issue" : "6089", "issued" : { "date-parts" : [ [ "2012" ] ] }, "page" : "1715-1719", "title" : "The Paleozoic Origin of Enzymatic Lignin Decomposition Reconstructed from 31 Fungal Genomes", "type" : "article-journal", "volume" : "336" }, "uris" : [ "http://www.mendeley.com/documents/?uuid=a5a704ee-1129-479d-a3f7-81486938b9e2" ] }, { "id" : "ITEM-2", "itemData" : { "DOI" : "10.1038/ng.3223", "ISBN" : "1061-4036", "ISSN" : "1061-4036", "PMID" : "25706625", "abstract" : "To elucidate the genetic bases of mycorrhizal lifestyle evolution, we sequenced new fungal genomes, including 13 ectomycorrhizal (ECM), orchid (ORM) and ericoid (ERM) species, and five saprotrophs, which we analyzed along with other fungal genomes. Ectomycorrhizal fungi have a reduced complement of genes encoding plant cell wall-degrading enzymes (PCWDEs), as compared to their ancestral wood decayers. Nevertheless, they have retained a unique array of PCWDEs, thus suggesting that they possess diverse abilities to decompose lignocellulose. Similar functional categories of nonorthologous genes are induced in symbiosis. Of induced genes, 7-38% are orphan genes, including genes that encode secreted effector-like proteins. Convergent evolution of the mycorrhizal habit in fungi occurred via the repeated evolution of a 'symbiosis toolkit', with reduced numbers of PCWDEs and lineage-specific suites of mycorrhiza-induced genes.", "author" : [ { "dropping-particle" : "", "family" : "Kohler", "given" : "Annegret", "non-dropping-particle" : "", "parse-names" : false, "suffix" : "" }, { "dropping-particle" : "", "family" : "Kuo", "given" : "Alan", "non-dropping-particle" : "", "parse-names" : false, "suffix" : "" }, { "dropping-particle" : "", "family" : "Nagy", "given" : "Laszlo G.", "non-dropping-particle" : "", "parse-names" : false, "suffix" : "" }, { "dropping-particle" : "", "family" : "Morin", "given" : "Emmanuelle", "non-dropping-particle" : "", "parse-names" : false, "suffix" : "" }, { "dropping-particle" : "", "family" : "Barry", "given" : "Kerrie W.", "non-dropping-particle" : "", "parse-names" : false, "suffix" : "" }, { "dropping-particle" : "", "family" : "Buscot", "given" : "Francois", "non-dropping-particle" : "", "parse-names" : false, "suffix" : "" }, { "dropping-particle" : "", "family" : "Canb\u00e4ck", "given" : "Bj\u00f6rn", "non-dropping-particle" : "", "parse-names" : false, "suffix" : "" }, { "dropping-particle" : "", "family" : "Choi", "given" : "Cindy", "non-dropping-particle" : "", "parse-names" : false, "suffix" : "" }, { "dropping-particle" : "", "family" : "Cichocki", "given" : "Nicolas", "non-dropping-particle" : "", "parse-names" : false, "suffix" : "" }, { "dropping-particle" : "", "family" : "Clum", "given" : "Alicia", "non-dropping-particle" : "", "parse-names" : false, "suffix" : "" }, { "dropping-particle" : "", "family" : "Colpaert", "given" : "Jan", "non-dropping-particle" : "", "parse-names" : false, "suffix" : "" }, { "dropping-particle" : "", "family" : "Copeland", "given" : "Alex", "non-dropping-particle" : "", "parse-names" : false, "suffix" : "" }, { "dropping-particle" : "", "family" : "Costa", "given" : "Mauricio D.", "non-dropping-particle" : "", "parse-names" : false, "suffix" : "" }, { "dropping-particle" : "", "family" : "Dor\u00e9", "given" : "Jeanne", "non-dropping-particle" : "", "parse-names" : false, "suffix" : "" }, { "dropping-particle" : "", "family" : "Floudas", "given" : "Dimitrios", "non-dropping-particle" : "", "parse-names" : false, "suffix" : "" }, { "dropping-particle" : "", "family" : "Gay", "given" : "Gilles", "non-dropping-particle" : "", "parse-names" : false, "suffix" : "" }, { "dropping-particle" : "", "family" : "Girlanda", "given" : "Mariangela", "non-dropping-particle" : "", "parse-names" : false, "suffix" : "" }, { "dropping-particle" : "", "family" : "Henrissat", "given" : "Bernard", "non-dropping-particle" : "", "parse-names" : false, "suffix" : "" }, { "dropping-particle" : "", "family" : "Herrmann", "given" : "Sylvie", "non-dropping-particle" : "", "parse-names" : false, "suffix" : "" }, { "dropping-particle" : "", "family" : "Hess", "given" : "Jaqueline", "non-dropping-particle" : "", "parse-names" : false, "suffix" : "" }, { "dropping-particle" : "", "family" : "H\u00f6gberg", "given" : "Nils", "non-dropping-particle" : "", "parse-names" : false, "suffix" : "" }, { "dropping-particle" : "", "family" : "Johansson", "given" : "Tomas", "non-dropping-particle" : "", "parse-names" : false, "suffix" : "" }, { "dropping-particle" : "", "family" : "Khouja", "given" : "Hassine-Radhouane", "non-dropping-particle" : "", "parse-names" : false, "suffix" : "" }, { "dropping-particle" : "", "family" : "LaButti", "given" : "Kurt", "non-dropping-particle" : "", "parse-names" : false, "suffix" : "" }, { "dropping-particle" : "", "family" : "Lahrmann", "given" : "Urs", "non-dropping-particle" : "", "parse-names" : false, "suffix" : "" }, { "dropping-particle" : "", "family" : "Levasseur", "given" : "Anthony", "non-dropping-particle" : "", "parse-names" : false, "suffix" : "" }, { "dropping-particle" : "", "family" : "Lindquist", "given" : "Erika A.", "non-dropping-particle" : "", "parse-names" : false, "suffix" : "" }, { "dropping-particle" : "", "family" : "Lipzen", "given" : "Anna", "non-dropping-particle" : "", "parse-names" : false, "suffix" : "" }, { "dropping-particle" : "", "family" : "Marmeisse", "given" : "Roland", "non-dropping-particle" : "", "parse-names" : false, "suffix" : "" }, { "dropping-particle" : "", "family" : "Martino", "given" : "Elena", "non-dropping-particle" : "", "parse-names" : false, "suffix" : "" }, { "dropping-particle" : "", "family" : "Murat", "given" : "Claude", "non-dropping-particle" : "", "parse-names" : false, "suffix" : "" }, { "dropping-particle" : "", "family" : "Ngan", "given" : "Chew Y.", "non-dropping-particle" : "", "parse-names" : false, "suffix" : "" }, { "dropping-particle" : "", "family" : "Nehls", "given" : "Uwe", "non-dropping-particle" : "", "parse-names" : false, "suffix" : "" }, { "dropping-particle" : "", "family" : "Plett", "given" : "Jonathan M.", "non-dropping-particle" : "", "parse-names" : false, "suffix" : "" }, { "dropping-particle" : "", "family" : "Pringle", "given" : "Anne", "non-dropping-particle" : "", "parse-names" : false, "suffix" : "" }, { "dropping-particle" : "", "family" : "Ohm", "given" : "Robin A.", "non-dropping-particle" : "", "parse-names" : false, "suffix" : "" }, { "dropping-particle" : "", "family" : "Perotto", "given" : "Silvia", "non-dropping-particle" : "", "parse-names" : false, "suffix" : "" }, { "dropping-particle" : "", "family" : "Peter", "given" : "Martina", "non-dropping-particle" : "", "parse-names" : false, "suffix" : "" }, { "dropping-particle" : "", "family" : "Riley", "given" : "Robert", "non-dropping-particle" : "", "parse-names" : false, "suffix" : "" }, { "dropping-particle" : "", "family" : "Rineau", "given" : "Francois", "non-dropping-particle" : "", "parse-names" : false, "suffix" : "" }, { "dropping-particle" : "", "family" : "Ruytinx", "given" : "Joske", "non-dropping-particle" : "", "parse-names" : false, "suffix" : "" }, { "dropping-particle" : "", "family" : "Salamov", "given" : "Asaf", "non-dropping-particle" : "", "parse-names" : false, "suffix" : "" }, { "dropping-particle" : "", "family" : "Shah", "given" : "Firoz", "non-dropping-particle" : "", "parse-names" : false, "suffix" : "" }, { "dropping-particle" : "", "family" : "Sun", "given" : "Hui", "non-dropping-particle" : "", "parse-names" : false, "suffix" : "" }, { "dropping-particle" : "", "family" : "Tarkka", "given" : "Mika", "non-dropping-particle" : "", "parse-names" : false, "suffix" : "" }, { "dropping-particle" : "", "family" : "Tritt", "given" : "Andrew", "non-dropping-particle" : "", "parse-names" : false, "suffix" : "" }, { "dropping-particle" : "", "family" : "Veneault-Fourrey", "given" : "Claire", "non-dropping-particle" : "", "parse-names" : false, "suffix" : "" }, { "dropping-particle" : "", "family" : "Zuccaro", "given" : "Alga", "non-dropping-particle" : "", "parse-names" : false, "suffix" : "" }, { "dropping-particle" : "", "family" : "Tunlid", "given" : "Anders", "non-dropping-particle" : "", "parse-names" : false, "suffix" : "" }, { "dropping-particle" : "V.", "family" : "Grigoriev", "given" : "Igor", "non-dropping-particle" : "", "parse-names" : false, "suffix" : "" }, { "dropping-particle" : "", "family" : "Hibbett", "given" : "David S.", "non-dropping-particle" : "", "parse-names" : false, "suffix" : "" }, { "dropping-particle" : "", "family" : "Martin", "given" : "Francis", "non-dropping-particle" : "", "parse-names" : false, "suffix" : "" } ], "container-title" : "Nature Genetics", "id" : "ITEM-2", "issue" : "4", "issued" : { "date-parts" : [ [ "2015" ] ] }, "page" : "410-5", "title" : "Convergent losses of decay mechanisms and rapid turnover of symbiosis genes in mycorrhizal mutualists", "type" : "article-journal", "volume" : "47" }, "uris" : [ "http://www.mendeley.com/documents/?uuid=c37a2115-f556-4d77-b67e-a45c0dfa599e" ] } ], "mendeley" : { "formattedCitation" : "&lt;sup&gt;18,19&lt;/sup&gt;", "plainTextFormattedCitation" : "18,19", "previouslyFormattedCitation" : "&lt;sup&gt;18,19&lt;/sup&gt;" }, "properties" : { "noteIndex" : 0 }, "schema" : "https://github.com/citation-style-language/schema/raw/master/csl-citation.json" }</w:instrText>
      </w:r>
      <w:r w:rsidRPr="005933EB">
        <w:fldChar w:fldCharType="separate"/>
      </w:r>
      <w:r w:rsidRPr="00D14C89">
        <w:rPr>
          <w:noProof/>
          <w:vertAlign w:val="superscript"/>
        </w:rPr>
        <w:t>18,19</w:t>
      </w:r>
      <w:r w:rsidRPr="005933EB">
        <w:fldChar w:fldCharType="end"/>
      </w:r>
      <w:r>
        <w:t xml:space="preserve">. In order to resolve the question whether or not the </w:t>
      </w:r>
      <w:proofErr w:type="spellStart"/>
      <w:r>
        <w:t>Mycorrhizal</w:t>
      </w:r>
      <w:proofErr w:type="spellEnd"/>
      <w:r>
        <w:t xml:space="preserve"> habit in </w:t>
      </w:r>
      <w:proofErr w:type="spellStart"/>
      <w:r>
        <w:t>Agaricomycetes</w:t>
      </w:r>
      <w:proofErr w:type="spellEnd"/>
      <w:r>
        <w:t xml:space="preserve"> existed around the divergence time of </w:t>
      </w:r>
      <w:proofErr w:type="spellStart"/>
      <w:r w:rsidRPr="005933EB">
        <w:t>Metzgeriidae</w:t>
      </w:r>
      <w:proofErr w:type="spellEnd"/>
      <w:r w:rsidRPr="005933EB">
        <w:t xml:space="preserve"> and </w:t>
      </w:r>
      <w:proofErr w:type="spellStart"/>
      <w:r w:rsidRPr="008A4DD1">
        <w:t>Jungermanniales</w:t>
      </w:r>
      <w:proofErr w:type="spellEnd"/>
      <w:r>
        <w:t xml:space="preserve">, further </w:t>
      </w:r>
      <w:r w:rsidRPr="005933EB">
        <w:t xml:space="preserve">research genomic research on the evolution of these enzymes and </w:t>
      </w:r>
      <w:r>
        <w:t xml:space="preserve">the </w:t>
      </w:r>
      <w:r w:rsidRPr="005933EB">
        <w:t xml:space="preserve">genes involved in the </w:t>
      </w:r>
      <w:proofErr w:type="spellStart"/>
      <w:r w:rsidRPr="005933EB">
        <w:t>mycorrhizal</w:t>
      </w:r>
      <w:proofErr w:type="spellEnd"/>
      <w:r w:rsidRPr="005933EB">
        <w:t xml:space="preserve"> symbiosis</w:t>
      </w:r>
      <w:r>
        <w:t xml:space="preserve"> is needed. Combined with </w:t>
      </w:r>
      <w:r w:rsidRPr="005933EB">
        <w:t xml:space="preserve">evidence from the fossil record, </w:t>
      </w:r>
      <w:r>
        <w:t xml:space="preserve">this </w:t>
      </w:r>
      <w:r w:rsidRPr="005933EB">
        <w:t xml:space="preserve">could help to </w:t>
      </w:r>
      <w:r>
        <w:t xml:space="preserve">understand the evolution of the </w:t>
      </w:r>
      <w:proofErr w:type="spellStart"/>
      <w:r>
        <w:t>mycorrhizal</w:t>
      </w:r>
      <w:proofErr w:type="spellEnd"/>
      <w:r>
        <w:t xml:space="preserve"> habit in this group of fungi.</w:t>
      </w:r>
    </w:p>
    <w:p w14:paraId="268A8577" w14:textId="77777777" w:rsidR="00231DE4" w:rsidRDefault="00231DE4" w:rsidP="00231DE4">
      <w:r w:rsidRPr="00A27D9F">
        <w:t xml:space="preserve">Tracing the evolution of </w:t>
      </w:r>
      <w:proofErr w:type="spellStart"/>
      <w:r w:rsidRPr="00A27D9F">
        <w:t>mycorrhizal</w:t>
      </w:r>
      <w:proofErr w:type="spellEnd"/>
      <w:r w:rsidRPr="00A27D9F">
        <w:t xml:space="preserve"> associations on the plant phylogeny provides us with the probability of the ancestral </w:t>
      </w:r>
      <w:proofErr w:type="spellStart"/>
      <w:r w:rsidRPr="00A27D9F">
        <w:t>symbionts</w:t>
      </w:r>
      <w:proofErr w:type="spellEnd"/>
      <w:r w:rsidRPr="00A27D9F">
        <w:t>, and provide evidence for the time and taxa in which shifts to other types of association occurred.</w:t>
      </w:r>
      <w:r>
        <w:t xml:space="preserve"> Further applications of the model could include </w:t>
      </w:r>
      <w:proofErr w:type="spellStart"/>
      <w:r>
        <w:t>mycorrhizal</w:t>
      </w:r>
      <w:proofErr w:type="spellEnd"/>
      <w:r>
        <w:t xml:space="preserve"> types, independent rates for different transitions. </w:t>
      </w:r>
      <w:proofErr w:type="spellStart"/>
      <w:r>
        <w:t>Futhermore</w:t>
      </w:r>
      <w:proofErr w:type="spellEnd"/>
      <w:r>
        <w:t>, using this model we could look for correlation of plant traits</w:t>
      </w:r>
    </w:p>
    <w:p w14:paraId="2C595F08" w14:textId="77777777" w:rsidR="00231DE4" w:rsidRDefault="00231DE4" w:rsidP="00231DE4"/>
    <w:p w14:paraId="5B089613" w14:textId="68BB1D0E" w:rsidR="00F577D7" w:rsidRDefault="00954C3A" w:rsidP="00621722">
      <w:r>
        <w:t>The main reason for the absence of a</w:t>
      </w:r>
      <w:r w:rsidR="00CD4949">
        <w:t>n</w:t>
      </w:r>
      <w:r>
        <w:t xml:space="preserve"> effect</w:t>
      </w:r>
      <w:r w:rsidR="00CD4949">
        <w:t xml:space="preserve"> of tree topology</w:t>
      </w:r>
      <w:r>
        <w:t xml:space="preserve"> is the length of the branches leading to crown </w:t>
      </w:r>
      <w:proofErr w:type="spellStart"/>
      <w:r>
        <w:t>Bryophyta</w:t>
      </w:r>
      <w:proofErr w:type="spellEnd"/>
      <w:r>
        <w:t xml:space="preserve"> and crown </w:t>
      </w:r>
      <w:proofErr w:type="spellStart"/>
      <w:r>
        <w:t>Anthocerotophyta</w:t>
      </w:r>
      <w:proofErr w:type="spellEnd"/>
      <w:r>
        <w:t xml:space="preserve">. Although the most basal splits </w:t>
      </w:r>
      <w:r w:rsidR="00E24FD3">
        <w:t xml:space="preserve">of these groups </w:t>
      </w:r>
      <w:r>
        <w:t>are included in the phylogeny</w:t>
      </w:r>
      <w:r w:rsidR="00E24FD3">
        <w:t xml:space="preserve"> (</w:t>
      </w:r>
      <w:proofErr w:type="spellStart"/>
      <w:r w:rsidRPr="00C1565E">
        <w:rPr>
          <w:i/>
        </w:rPr>
        <w:t>Takakia</w:t>
      </w:r>
      <w:proofErr w:type="spellEnd"/>
      <w:r>
        <w:t xml:space="preserve"> and </w:t>
      </w:r>
      <w:r w:rsidRPr="00C1565E">
        <w:rPr>
          <w:i/>
        </w:rPr>
        <w:t>Sphagnum</w:t>
      </w:r>
      <w:r>
        <w:t xml:space="preserve"> in </w:t>
      </w:r>
      <w:proofErr w:type="spellStart"/>
      <w:r>
        <w:t>Bryophyta</w:t>
      </w:r>
      <w:proofErr w:type="spellEnd"/>
      <w:r>
        <w:t xml:space="preserve"> and </w:t>
      </w:r>
      <w:proofErr w:type="spellStart"/>
      <w:r w:rsidRPr="00C1565E">
        <w:rPr>
          <w:i/>
        </w:rPr>
        <w:t>Leiosporoceros</w:t>
      </w:r>
      <w:proofErr w:type="spellEnd"/>
      <w:r>
        <w:t xml:space="preserve"> in </w:t>
      </w:r>
      <w:proofErr w:type="spellStart"/>
      <w:r>
        <w:t>Anthocerotophyta</w:t>
      </w:r>
      <w:proofErr w:type="spellEnd"/>
      <w:r w:rsidR="00E24FD3">
        <w:t>)</w:t>
      </w:r>
      <w:r w:rsidR="00C1565E">
        <w:t xml:space="preserve">, the </w:t>
      </w:r>
      <w:r w:rsidR="0033077B">
        <w:t>branches leading to the crown nodes of these</w:t>
      </w:r>
      <w:r w:rsidR="00C1565E">
        <w:t xml:space="preserve"> groups </w:t>
      </w:r>
      <w:r w:rsidR="0033077B">
        <w:t>are</w:t>
      </w:r>
      <w:r w:rsidR="00C1565E">
        <w:t xml:space="preserve"> much longer than those leading to </w:t>
      </w:r>
      <w:proofErr w:type="spellStart"/>
      <w:r w:rsidR="00C1565E">
        <w:t>Marchantiophyta</w:t>
      </w:r>
      <w:proofErr w:type="spellEnd"/>
      <w:r w:rsidR="00C1565E">
        <w:t xml:space="preserve"> and </w:t>
      </w:r>
      <w:proofErr w:type="spellStart"/>
      <w:r w:rsidR="00C1565E">
        <w:t>Tracheophyta</w:t>
      </w:r>
      <w:proofErr w:type="spellEnd"/>
      <w:r w:rsidR="00C1565E">
        <w:t xml:space="preserve">. The result of ancestral state thus depends more strongly on the latter two groups. </w:t>
      </w:r>
    </w:p>
    <w:p w14:paraId="7001F557" w14:textId="77777777" w:rsidR="00A24DC5" w:rsidRDefault="00A24DC5" w:rsidP="00D96065">
      <w:bookmarkStart w:id="184" w:name="_Toc436298481"/>
    </w:p>
    <w:p w14:paraId="4B066DC5" w14:textId="594C204B" w:rsidR="00A90D3B" w:rsidRDefault="00493F1D" w:rsidP="00621722">
      <w:pPr>
        <w:pStyle w:val="Kop1"/>
      </w:pPr>
      <w:r>
        <w:t xml:space="preserve">Material &amp; </w:t>
      </w:r>
      <w:r w:rsidR="00A90D3B" w:rsidRPr="00A90D3B">
        <w:t>Method</w:t>
      </w:r>
      <w:bookmarkEnd w:id="184"/>
    </w:p>
    <w:p w14:paraId="43F9934B" w14:textId="7FC31E39" w:rsidR="00E84455" w:rsidRPr="00E84455" w:rsidRDefault="001152EE" w:rsidP="00FA5CBB">
      <w:pPr>
        <w:rPr>
          <w:rStyle w:val="AbstractChar"/>
          <w:b w:val="0"/>
          <w:i/>
        </w:rPr>
      </w:pPr>
      <w:ins w:id="185" w:author="Vos, R.A." w:date="2017-04-13T11:33:00Z">
        <w:r>
          <w:rPr>
            <w:rStyle w:val="AbstractChar"/>
            <w:b w:val="0"/>
            <w:i/>
          </w:rPr>
          <w:t>Data collection</w:t>
        </w:r>
      </w:ins>
      <w:del w:id="186" w:author="Vos, R.A." w:date="2017-04-13T11:33:00Z">
        <w:r w:rsidR="00E84455" w:rsidRPr="00E84455" w:rsidDel="001152EE">
          <w:rPr>
            <w:rStyle w:val="AbstractChar"/>
            <w:b w:val="0"/>
            <w:i/>
          </w:rPr>
          <w:delText>Database</w:delText>
        </w:r>
      </w:del>
    </w:p>
    <w:p w14:paraId="39CE3214" w14:textId="1F6ACDCE" w:rsidR="00CA46B0" w:rsidRDefault="00A33D52" w:rsidP="00FA5CBB">
      <w:pPr>
        <w:rPr>
          <w:shd w:val="clear" w:color="auto" w:fill="FFFF00"/>
        </w:rPr>
      </w:pPr>
      <w:ins w:id="187" w:author="Rutger Vos" w:date="2017-03-27T13:24:00Z">
        <w:r>
          <w:rPr>
            <w:rStyle w:val="AbstractChar"/>
            <w:b w:val="0"/>
          </w:rPr>
          <w:t xml:space="preserve">Through literature study, </w:t>
        </w:r>
      </w:ins>
      <w:ins w:id="188" w:author="Rutger Vos" w:date="2017-03-27T13:23:00Z">
        <w:r>
          <w:rPr>
            <w:rStyle w:val="AbstractChar"/>
            <w:b w:val="0"/>
          </w:rPr>
          <w:t>we compiled a</w:t>
        </w:r>
      </w:ins>
      <w:del w:id="189" w:author="Rutger Vos" w:date="2017-03-27T13:23:00Z">
        <w:r w:rsidR="005248DD" w:rsidRPr="009A75A1" w:rsidDel="00A33D52">
          <w:rPr>
            <w:rStyle w:val="AbstractChar"/>
            <w:b w:val="0"/>
          </w:rPr>
          <w:delText>A</w:delText>
        </w:r>
      </w:del>
      <w:r w:rsidR="005248DD" w:rsidRPr="009A75A1">
        <w:rPr>
          <w:rStyle w:val="AbstractChar"/>
          <w:b w:val="0"/>
        </w:rPr>
        <w:t xml:space="preserve"> database of 804</w:t>
      </w:r>
      <w:r w:rsidR="008825E6" w:rsidRPr="009A75A1">
        <w:rPr>
          <w:rStyle w:val="AbstractChar"/>
          <w:b w:val="0"/>
        </w:rPr>
        <w:t xml:space="preserve"> plant species</w:t>
      </w:r>
      <w:bookmarkStart w:id="190" w:name="_GoBack"/>
      <w:bookmarkEnd w:id="190"/>
      <w:ins w:id="191" w:author="Rutger Vos" w:date="2017-03-27T13:23:00Z">
        <w:del w:id="192" w:author="Vos, R.A." w:date="2017-04-13T15:54:00Z">
          <w:r w:rsidDel="007B7CC9">
            <w:rPr>
              <w:rStyle w:val="AbstractChar"/>
              <w:b w:val="0"/>
            </w:rPr>
            <w:delText>,</w:delText>
          </w:r>
        </w:del>
      </w:ins>
      <w:r w:rsidR="008825E6" w:rsidRPr="009A75A1">
        <w:rPr>
          <w:rStyle w:val="AbstractChar"/>
          <w:b w:val="0"/>
        </w:rPr>
        <w:t xml:space="preserve"> </w:t>
      </w:r>
      <w:ins w:id="193" w:author="Rutger Vos" w:date="2017-03-27T13:23:00Z">
        <w:r w:rsidRPr="009A75A1">
          <w:rPr>
            <w:rStyle w:val="AbstractChar"/>
            <w:b w:val="0"/>
          </w:rPr>
          <w:t>distributed over 86 plant orders</w:t>
        </w:r>
        <w:r>
          <w:rPr>
            <w:rStyle w:val="AbstractChar"/>
            <w:b w:val="0"/>
          </w:rPr>
          <w:t>,</w:t>
        </w:r>
        <w:r w:rsidRPr="009A75A1">
          <w:rPr>
            <w:rStyle w:val="AbstractChar"/>
            <w:b w:val="0"/>
          </w:rPr>
          <w:t xml:space="preserve"> </w:t>
        </w:r>
      </w:ins>
      <w:r w:rsidR="008825E6" w:rsidRPr="009A75A1">
        <w:rPr>
          <w:rStyle w:val="AbstractChar"/>
          <w:b w:val="0"/>
        </w:rPr>
        <w:t xml:space="preserve">and their </w:t>
      </w:r>
      <w:proofErr w:type="spellStart"/>
      <w:r w:rsidR="008825E6" w:rsidRPr="009A75A1">
        <w:rPr>
          <w:rStyle w:val="AbstractChar"/>
          <w:b w:val="0"/>
        </w:rPr>
        <w:t>mycorrhizal</w:t>
      </w:r>
      <w:proofErr w:type="spellEnd"/>
      <w:r w:rsidR="008825E6" w:rsidRPr="009A75A1">
        <w:rPr>
          <w:rStyle w:val="AbstractChar"/>
          <w:b w:val="0"/>
        </w:rPr>
        <w:t xml:space="preserve"> status</w:t>
      </w:r>
      <w:del w:id="194" w:author="Rutger Vos" w:date="2017-03-27T13:23:00Z">
        <w:r w:rsidR="008825E6" w:rsidRPr="009A75A1" w:rsidDel="00A33D52">
          <w:rPr>
            <w:rStyle w:val="AbstractChar"/>
            <w:b w:val="0"/>
          </w:rPr>
          <w:delText xml:space="preserve"> was compiled, distributed over 86 plant orders</w:delText>
        </w:r>
      </w:del>
      <w:bookmarkStart w:id="195" w:name="_Toc436298482"/>
      <w:r w:rsidR="008825E6" w:rsidRPr="009A75A1">
        <w:rPr>
          <w:rStyle w:val="AbstractChar"/>
          <w:b w:val="0"/>
        </w:rPr>
        <w:t xml:space="preserve">. </w:t>
      </w:r>
      <w:commentRangeStart w:id="196"/>
      <w:r w:rsidR="008825E6" w:rsidRPr="009A75A1">
        <w:rPr>
          <w:rStyle w:val="AbstractChar"/>
          <w:b w:val="0"/>
        </w:rPr>
        <w:t>The database</w:t>
      </w:r>
      <w:r w:rsidR="008825E6" w:rsidRPr="009A75A1">
        <w:rPr>
          <w:rStyle w:val="AbstractChar"/>
        </w:rPr>
        <w:t xml:space="preserve"> </w:t>
      </w:r>
      <w:r w:rsidR="008825E6" w:rsidRPr="009A75A1">
        <w:rPr>
          <w:rStyle w:val="AbstractChar"/>
          <w:b w:val="0"/>
        </w:rPr>
        <w:t>includes</w:t>
      </w:r>
      <w:r w:rsidR="008825E6" w:rsidRPr="009A75A1">
        <w:rPr>
          <w:rStyle w:val="AbstractChar"/>
        </w:rPr>
        <w:t xml:space="preserve"> </w:t>
      </w:r>
      <w:r w:rsidR="008825E6" w:rsidRPr="009A75A1">
        <w:t>25 h</w:t>
      </w:r>
      <w:r w:rsidR="00372FF5" w:rsidRPr="009A75A1">
        <w:t>ornwort</w:t>
      </w:r>
      <w:r w:rsidR="008825E6" w:rsidRPr="009A75A1">
        <w:t>s</w:t>
      </w:r>
      <w:r w:rsidR="00372FF5" w:rsidRPr="009A75A1">
        <w:t xml:space="preserve">, 7 </w:t>
      </w:r>
      <w:r w:rsidR="008825E6" w:rsidRPr="009A75A1">
        <w:t>mosses, 100 liverworts, 543</w:t>
      </w:r>
      <w:r w:rsidR="00372FF5" w:rsidRPr="009A75A1">
        <w:t xml:space="preserve"> angiosperms, 79 gymnosperms, 21 </w:t>
      </w:r>
      <w:proofErr w:type="spellStart"/>
      <w:r w:rsidR="00372FF5" w:rsidRPr="009A75A1">
        <w:t>lycopods</w:t>
      </w:r>
      <w:proofErr w:type="spellEnd"/>
      <w:r w:rsidR="00372FF5" w:rsidRPr="009A75A1">
        <w:t xml:space="preserve">, and 29 </w:t>
      </w:r>
      <w:proofErr w:type="spellStart"/>
      <w:r w:rsidR="00372FF5" w:rsidRPr="009A75A1">
        <w:t>polypods</w:t>
      </w:r>
      <w:proofErr w:type="spellEnd"/>
      <w:r w:rsidR="00372FF5" w:rsidRPr="009A75A1">
        <w:t xml:space="preserve"> species</w:t>
      </w:r>
      <w:commentRangeEnd w:id="196"/>
      <w:r>
        <w:rPr>
          <w:rStyle w:val="Verwijzingopmerking"/>
        </w:rPr>
        <w:commentReference w:id="196"/>
      </w:r>
      <w:r w:rsidR="00372FF5" w:rsidRPr="009A75A1">
        <w:t xml:space="preserve">. For these plants species, </w:t>
      </w:r>
      <w:ins w:id="197" w:author="Rutger Vos" w:date="2017-03-27T13:24:00Z">
        <w:r>
          <w:t xml:space="preserve">we found associations with </w:t>
        </w:r>
      </w:ins>
      <w:commentRangeStart w:id="198"/>
      <w:r w:rsidR="00372FF5" w:rsidRPr="009A75A1">
        <w:t xml:space="preserve">144 Ascomycota, 306 </w:t>
      </w:r>
      <w:proofErr w:type="spellStart"/>
      <w:r w:rsidR="00372FF5" w:rsidRPr="009A75A1">
        <w:t>Basidiomycota</w:t>
      </w:r>
      <w:proofErr w:type="spellEnd"/>
      <w:r w:rsidR="00372FF5" w:rsidRPr="00C77B7E">
        <w:t xml:space="preserve">, 450 </w:t>
      </w:r>
      <w:proofErr w:type="spellStart"/>
      <w:r w:rsidR="00372FF5" w:rsidRPr="00C77B7E">
        <w:t>Glomeromycota</w:t>
      </w:r>
      <w:proofErr w:type="spellEnd"/>
      <w:r w:rsidR="00372FF5" w:rsidRPr="00C77B7E">
        <w:t xml:space="preserve">, and 27 </w:t>
      </w:r>
      <w:proofErr w:type="spellStart"/>
      <w:r w:rsidR="00372FF5" w:rsidRPr="00C77B7E">
        <w:t>Mucoromycotina</w:t>
      </w:r>
      <w:proofErr w:type="spellEnd"/>
      <w:r w:rsidR="00372FF5" w:rsidRPr="00C77B7E">
        <w:t xml:space="preserve"> </w:t>
      </w:r>
      <w:commentRangeEnd w:id="198"/>
      <w:r w:rsidR="001152EE">
        <w:rPr>
          <w:rStyle w:val="Verwijzingopmerking"/>
        </w:rPr>
        <w:commentReference w:id="198"/>
      </w:r>
      <w:del w:id="199" w:author="Rutger Vos" w:date="2017-03-27T13:24:00Z">
        <w:r w:rsidR="00372FF5" w:rsidRPr="00C77B7E" w:rsidDel="00A33D52">
          <w:delText xml:space="preserve">associations were </w:delText>
        </w:r>
        <w:r w:rsidR="00372FF5" w:rsidRPr="00ED17FC" w:rsidDel="00A33D52">
          <w:delText xml:space="preserve">found </w:delText>
        </w:r>
      </w:del>
      <w:r w:rsidR="00372FF5" w:rsidRPr="00ED17FC">
        <w:t>(</w:t>
      </w:r>
      <w:r w:rsidR="00E26D04" w:rsidRPr="00ED17FC">
        <w:t>Table S1</w:t>
      </w:r>
      <w:r w:rsidR="00372FF5" w:rsidRPr="00ED17FC">
        <w:t>).</w:t>
      </w:r>
      <w:bookmarkEnd w:id="195"/>
      <w:r w:rsidR="000035C3" w:rsidRPr="00ED17FC">
        <w:t xml:space="preserve"> </w:t>
      </w:r>
      <w:ins w:id="200" w:author="Vos, R.A." w:date="2017-04-13T09:56:00Z">
        <w:r w:rsidR="008A49A6">
          <w:t xml:space="preserve">We downloaded </w:t>
        </w:r>
      </w:ins>
      <w:r w:rsidR="00A90D3B" w:rsidRPr="00ED17FC">
        <w:t xml:space="preserve">DNA sequences for host plants </w:t>
      </w:r>
      <w:del w:id="201" w:author="Vos, R.A." w:date="2017-04-13T09:56:00Z">
        <w:r w:rsidR="00A90D3B" w:rsidRPr="00ED17FC" w:rsidDel="008A49A6">
          <w:delText xml:space="preserve">were downloaded </w:delText>
        </w:r>
      </w:del>
      <w:r w:rsidR="00A90D3B" w:rsidRPr="00ED17FC">
        <w:t xml:space="preserve">from </w:t>
      </w:r>
      <w:proofErr w:type="spellStart"/>
      <w:r w:rsidR="00A90D3B" w:rsidRPr="00ED17FC">
        <w:t>Genbank</w:t>
      </w:r>
      <w:proofErr w:type="spellEnd"/>
      <w:r w:rsidR="00A90D3B" w:rsidRPr="00ED17FC">
        <w:t xml:space="preserve"> </w:t>
      </w:r>
      <w:commentRangeStart w:id="202"/>
      <w:r w:rsidR="00A90D3B" w:rsidRPr="00ED17FC">
        <w:t xml:space="preserve">via </w:t>
      </w:r>
      <w:proofErr w:type="spellStart"/>
      <w:r w:rsidR="00A90D3B" w:rsidRPr="00ED17FC">
        <w:t>Geneious</w:t>
      </w:r>
      <w:proofErr w:type="spellEnd"/>
      <w:r w:rsidR="00A90D3B" w:rsidRPr="00ED17FC">
        <w:t xml:space="preserve"> version 8.1.6</w:t>
      </w:r>
      <w:r w:rsidR="00A90D3B" w:rsidRPr="00ED17FC">
        <w:fldChar w:fldCharType="begin" w:fldLock="1"/>
      </w:r>
      <w:r w:rsidR="00D96065">
        <w:instrText>ADDIN CSL_CITATION { "citationItems" : [ { "id" : "ITEM-1", "itemData" : { "DOI" : "10.1093/bioinformatics/bts199", "ISBN" : "1367-4803", "ISSN" : "13674803", "PMID" : "22543367", "abstract" : "UNLABELLED: The two main functions of bioinformatics are the organization and analysis of biological data using computational resources. Geneious Basic has been designed to be an easy-to-use and flexible desktop software application framework for the organization and analysis of biological data, with a focus on molecular sequences and related data types. It integrates numerous industry-standard discovery analysis tools, with interactive visualizations to generate publication-ready images. One key contribution to researchers in the life sciences is the Geneious public application programming interface (API) that affords the ability to leverage the existing framework of the Geneious Basic software platform for virtually unlimited extension and customization. The result is an increase in the speed and quality of development of computation tools for the life sciences, due to the functionality and graphical user interface available to the developer through the public API. Geneious Basic represents an ideal platform for the bioinformatics community to leverage existing components and to integrate their own specific requirements for the discovery, analysis and visualization of biological data.\\n\\nAVAILABILITY AND IMPLEMENTATION: Binaries and public API freely available for download at http://www.geneious.com/basic, implemented in Java and supported on Linux, Apple OSX and MS Windows. The software is also available from the Bio-Linux package repository at http://nebc.nerc.ac.uk/news/geneiousonbl.", "author" : [ { "dropping-particle" : "", "family" : "Kearse", "given" : "Matthew", "non-dropping-particle" : "", "parse-names" : false, "suffix" : "" }, { "dropping-particle" : "", "family" : "Moir", "given" : "Richard", "non-dropping-particle" : "", "parse-names" : false, "suffix" : "" }, { "dropping-particle" : "", "family" : "Wilson", "given" : "Amy", "non-dropping-particle" : "", "parse-names" : false, "suffix" : "" }, { "dropping-particle" : "", "family" : "Stones-Havas", "given" : "Steven", "non-dropping-particle" : "", "parse-names" : false, "suffix" : "" }, { "dropping-particle" : "", "family" : "Cheung", "given" : "Matthew", "non-dropping-particle" : "", "parse-names" : false, "suffix" : "" }, { "dropping-particle" : "", "family" : "Sturrock", "given" : "Shane", "non-dropping-particle" : "", "parse-names" : false, "suffix" : "" }, { "dropping-particle" : "", "family" : "Buxton", "given" : "Simon", "non-dropping-particle" : "", "parse-names" : false, "suffix" : "" }, { "dropping-particle" : "", "family" : "Cooper", "given" : "Alex", "non-dropping-particle" : "", "parse-names" : false, "suffix" : "" }, { "dropping-particle" : "", "family" : "Markowitz", "given" : "Sidney", "non-dropping-particle" : "", "parse-names" : false, "suffix" : "" }, { "dropping-particle" : "", "family" : "Duran", "given" : "Chris", "non-dropping-particle" : "", "parse-names" : false, "suffix" : "" }, { "dropping-particle" : "", "family" : "Thierer", "given" : "Tobias", "non-dropping-particle" : "", "parse-names" : false, "suffix" : "" }, { "dropping-particle" : "", "family" : "Ashton", "given" : "Bruce", "non-dropping-particle" : "", "parse-names" : false, "suffix" : "" }, { "dropping-particle" : "", "family" : "Meintjes", "given" : "Peter", "non-dropping-particle" : "", "parse-names" : false, "suffix" : "" }, { "dropping-particle" : "", "family" : "Drummond", "given" : "Alexei J.", "non-dropping-particle" : "", "parse-names" : false, "suffix" : "" } ], "container-title" : "Bioinformatics", "id" : "ITEM-1", "issue" : "12", "issued" : { "date-parts" : [ [ "2012" ] ] }, "page" : "1647-1649", "title" : "Geneious Basic: an integrated and extendable desktop software platform for the organization and analysis of sequence data.", "type" : "article-journal", "volume" : "28" }, "uris" : [ "http://www.mendeley.com/documents/?uuid=52bee7ae-96d3-43f4-99ab-1f4d43b2569c" ] } ], "mendeley" : { "formattedCitation" : "&lt;sup&gt;49&lt;/sup&gt;", "plainTextFormattedCitation" : "49", "previouslyFormattedCitation" : "&lt;sup&gt;48&lt;/sup&gt;" }, "properties" : { "noteIndex" : 0 }, "schema" : "https://github.com/citation-style-language/schema/raw/master/csl-citation.json" }</w:instrText>
      </w:r>
      <w:r w:rsidR="00A90D3B" w:rsidRPr="00ED17FC">
        <w:fldChar w:fldCharType="separate"/>
      </w:r>
      <w:r w:rsidR="00D96065" w:rsidRPr="00D96065">
        <w:rPr>
          <w:noProof/>
          <w:vertAlign w:val="superscript"/>
        </w:rPr>
        <w:t>49</w:t>
      </w:r>
      <w:r w:rsidR="00A90D3B" w:rsidRPr="00ED17FC">
        <w:fldChar w:fldCharType="end"/>
      </w:r>
      <w:commentRangeEnd w:id="202"/>
      <w:r w:rsidR="008A49A6">
        <w:rPr>
          <w:rStyle w:val="Verwijzingopmerking"/>
        </w:rPr>
        <w:commentReference w:id="202"/>
      </w:r>
      <w:r w:rsidR="00A90D3B" w:rsidRPr="00ED17FC">
        <w:t xml:space="preserve">. For liverworts, hornworts, </w:t>
      </w:r>
      <w:proofErr w:type="spellStart"/>
      <w:r w:rsidR="00A90D3B" w:rsidRPr="00ED17FC">
        <w:t>polypods</w:t>
      </w:r>
      <w:proofErr w:type="spellEnd"/>
      <w:r w:rsidR="00A90D3B" w:rsidRPr="00F01112">
        <w:t xml:space="preserve"> and </w:t>
      </w:r>
      <w:proofErr w:type="spellStart"/>
      <w:r w:rsidR="00A90D3B" w:rsidRPr="00F01112">
        <w:t>lycopods</w:t>
      </w:r>
      <w:proofErr w:type="spellEnd"/>
      <w:r w:rsidR="00A90D3B" w:rsidRPr="00F01112">
        <w:t xml:space="preserve"> </w:t>
      </w:r>
      <w:ins w:id="203" w:author="Vos, R.A." w:date="2017-04-13T09:57:00Z">
        <w:r w:rsidR="008A49A6">
          <w:t xml:space="preserve">we added </w:t>
        </w:r>
      </w:ins>
      <w:r w:rsidR="00A90D3B" w:rsidRPr="00F01112">
        <w:t xml:space="preserve">a number of additional species </w:t>
      </w:r>
      <w:del w:id="204" w:author="Vos, R.A." w:date="2017-04-13T09:57:00Z">
        <w:r w:rsidR="00A90D3B" w:rsidRPr="00F01112" w:rsidDel="008A49A6">
          <w:delText xml:space="preserve">were added </w:delText>
        </w:r>
      </w:del>
      <w:r w:rsidR="00A90D3B" w:rsidRPr="00F01112">
        <w:t xml:space="preserve">to the dataset to reduce the </w:t>
      </w:r>
      <w:del w:id="205" w:author="Vos, R.A." w:date="2017-04-13T09:57:00Z">
        <w:r w:rsidR="00A90D3B" w:rsidRPr="00F01112" w:rsidDel="008A49A6">
          <w:delText xml:space="preserve">amount </w:delText>
        </w:r>
      </w:del>
      <w:ins w:id="206" w:author="Vos, R.A." w:date="2017-04-13T09:57:00Z">
        <w:r w:rsidR="008A49A6">
          <w:t>number</w:t>
        </w:r>
        <w:r w:rsidR="008A49A6" w:rsidRPr="00F01112">
          <w:t xml:space="preserve"> </w:t>
        </w:r>
      </w:ins>
      <w:r w:rsidR="00A90D3B" w:rsidRPr="00F01112">
        <w:t>of missing markers per group</w:t>
      </w:r>
      <w:r w:rsidR="00B6437E">
        <w:t xml:space="preserve">, resulting in a total of </w:t>
      </w:r>
      <w:r w:rsidR="00B6437E" w:rsidRPr="00812AD0">
        <w:t>825</w:t>
      </w:r>
      <w:r w:rsidR="00B6437E">
        <w:t xml:space="preserve"> species for phylogenetic analysis</w:t>
      </w:r>
      <w:r w:rsidR="00A90D3B" w:rsidRPr="00F01112">
        <w:t xml:space="preserve">. </w:t>
      </w:r>
      <w:r w:rsidR="000035C3" w:rsidRPr="000035C3">
        <w:t>For 129 species, full or partial chloroplast genomes were available</w:t>
      </w:r>
      <w:ins w:id="207" w:author="Vos, R.A." w:date="2017-04-13T09:58:00Z">
        <w:r w:rsidR="008A49A6">
          <w:t>, which we</w:t>
        </w:r>
      </w:ins>
      <w:del w:id="208" w:author="Vos, R.A." w:date="2017-04-13T09:58:00Z">
        <w:r w:rsidR="000035C3" w:rsidRPr="000035C3" w:rsidDel="008A49A6">
          <w:delText xml:space="preserve"> and</w:delText>
        </w:r>
        <w:r w:rsidR="00812AD0" w:rsidDel="008A49A6">
          <w:delText xml:space="preserve"> these were</w:delText>
        </w:r>
      </w:del>
      <w:r w:rsidR="000035C3" w:rsidRPr="000035C3">
        <w:t xml:space="preserve"> used to extract</w:t>
      </w:r>
      <w:ins w:id="209" w:author="Vos, R.A." w:date="2017-04-13T09:58:00Z">
        <w:r w:rsidR="008A49A6">
          <w:t xml:space="preserve"> sequences for </w:t>
        </w:r>
      </w:ins>
      <w:del w:id="210" w:author="Vos, R.A." w:date="2017-04-13T09:58:00Z">
        <w:r w:rsidR="000035C3" w:rsidRPr="000035C3" w:rsidDel="008A49A6">
          <w:delText xml:space="preserve"> </w:delText>
        </w:r>
      </w:del>
      <w:proofErr w:type="spellStart"/>
      <w:r w:rsidR="000035C3" w:rsidRPr="000035C3">
        <w:rPr>
          <w:i/>
        </w:rPr>
        <w:t>psbA</w:t>
      </w:r>
      <w:proofErr w:type="spellEnd"/>
      <w:r w:rsidR="000035C3" w:rsidRPr="000035C3">
        <w:t xml:space="preserve">, </w:t>
      </w:r>
      <w:proofErr w:type="spellStart"/>
      <w:r w:rsidR="000035C3" w:rsidRPr="000035C3">
        <w:rPr>
          <w:i/>
        </w:rPr>
        <w:t>rbcL</w:t>
      </w:r>
      <w:proofErr w:type="spellEnd"/>
      <w:r w:rsidR="000035C3" w:rsidRPr="000035C3">
        <w:t xml:space="preserve"> and </w:t>
      </w:r>
      <w:r w:rsidR="000035C3" w:rsidRPr="000035C3">
        <w:rPr>
          <w:i/>
        </w:rPr>
        <w:t>rps4</w:t>
      </w:r>
      <w:del w:id="211" w:author="Vos, R.A." w:date="2017-04-13T09:58:00Z">
        <w:r w:rsidR="000035C3" w:rsidRPr="000035C3" w:rsidDel="008A49A6">
          <w:delText xml:space="preserve"> sequences</w:delText>
        </w:r>
      </w:del>
      <w:r w:rsidR="000035C3" w:rsidRPr="000035C3">
        <w:t xml:space="preserve">. </w:t>
      </w:r>
      <w:r w:rsidR="00812AD0">
        <w:t xml:space="preserve">Full or partial </w:t>
      </w:r>
      <w:proofErr w:type="spellStart"/>
      <w:r w:rsidR="00812AD0" w:rsidRPr="008A49A6">
        <w:rPr>
          <w:i/>
          <w:rPrChange w:id="212" w:author="Vos, R.A." w:date="2017-04-13T09:58:00Z">
            <w:rPr/>
          </w:rPrChange>
        </w:rPr>
        <w:t>rbcL</w:t>
      </w:r>
      <w:proofErr w:type="spellEnd"/>
      <w:r w:rsidR="00812AD0">
        <w:t xml:space="preserve"> sequences were </w:t>
      </w:r>
      <w:ins w:id="213" w:author="Vos, R.A." w:date="2017-04-13T09:59:00Z">
        <w:r w:rsidR="008A49A6">
          <w:t xml:space="preserve">also </w:t>
        </w:r>
      </w:ins>
      <w:r w:rsidR="00812AD0">
        <w:t>available for all</w:t>
      </w:r>
      <w:ins w:id="214" w:author="Vos, R.A." w:date="2017-04-13T09:59:00Z">
        <w:r w:rsidR="008A49A6">
          <w:t xml:space="preserve"> the</w:t>
        </w:r>
      </w:ins>
      <w:r w:rsidR="000035C3" w:rsidRPr="000035C3">
        <w:t xml:space="preserve"> other plant species, </w:t>
      </w:r>
      <w:r w:rsidR="00812AD0">
        <w:t>and</w:t>
      </w:r>
      <w:ins w:id="215" w:author="Vos, R.A." w:date="2017-04-13T09:59:00Z">
        <w:r w:rsidR="008A49A6">
          <w:t xml:space="preserve"> we downloaded</w:t>
        </w:r>
      </w:ins>
      <w:r w:rsidR="00812AD0">
        <w:t xml:space="preserve"> any available</w:t>
      </w:r>
      <w:r w:rsidR="000035C3" w:rsidRPr="000035C3">
        <w:t xml:space="preserve"> sequences </w:t>
      </w:r>
      <w:del w:id="216" w:author="Vos, R.A." w:date="2017-04-13T09:59:00Z">
        <w:r w:rsidR="000035C3" w:rsidRPr="000035C3" w:rsidDel="008A49A6">
          <w:delText xml:space="preserve">from </w:delText>
        </w:r>
      </w:del>
      <w:ins w:id="217" w:author="Vos, R.A." w:date="2017-04-13T09:59:00Z">
        <w:r w:rsidR="008A49A6">
          <w:t>for</w:t>
        </w:r>
        <w:r w:rsidR="008A49A6" w:rsidRPr="000035C3">
          <w:t xml:space="preserve"> </w:t>
        </w:r>
      </w:ins>
      <w:r w:rsidR="00812AD0">
        <w:t>the other two markers</w:t>
      </w:r>
      <w:del w:id="218" w:author="Vos, R.A." w:date="2017-04-13T09:59:00Z">
        <w:r w:rsidR="000035C3" w:rsidRPr="000035C3" w:rsidDel="008A49A6">
          <w:delText xml:space="preserve"> were downloaded</w:delText>
        </w:r>
        <w:r w:rsidR="00812AD0" w:rsidDel="008A49A6">
          <w:delText xml:space="preserve"> as well</w:delText>
        </w:r>
      </w:del>
      <w:r w:rsidR="000035C3" w:rsidRPr="000035C3">
        <w:t xml:space="preserve">. Accession numbers are listed in the supplementary data </w:t>
      </w:r>
      <w:r w:rsidR="000035C3" w:rsidRPr="00057CE0">
        <w:t>(</w:t>
      </w:r>
      <w:r w:rsidR="00E26D04" w:rsidRPr="00057CE0">
        <w:t>Table S2</w:t>
      </w:r>
      <w:r w:rsidR="000035C3" w:rsidRPr="00057CE0">
        <w:t>).</w:t>
      </w:r>
    </w:p>
    <w:p w14:paraId="77706D4E" w14:textId="77777777" w:rsidR="008861FC" w:rsidRDefault="008861FC" w:rsidP="00FA5CBB">
      <w:pPr>
        <w:rPr>
          <w:i/>
        </w:rPr>
      </w:pPr>
    </w:p>
    <w:p w14:paraId="367BBC75" w14:textId="644EF392" w:rsidR="00E84455" w:rsidRPr="00E84455" w:rsidRDefault="008861FC" w:rsidP="00FA5CBB">
      <w:pPr>
        <w:rPr>
          <w:i/>
        </w:rPr>
      </w:pPr>
      <w:r>
        <w:rPr>
          <w:i/>
        </w:rPr>
        <w:t>Phylogenetic analysis</w:t>
      </w:r>
      <w:r w:rsidR="0048098A">
        <w:rPr>
          <w:i/>
        </w:rPr>
        <w:t xml:space="preserve"> and divergence dating</w:t>
      </w:r>
    </w:p>
    <w:p w14:paraId="4C0726AE" w14:textId="0FF63D16" w:rsidR="001F15BB" w:rsidRDefault="00885418" w:rsidP="00621722">
      <w:pPr>
        <w:rPr>
          <w:szCs w:val="24"/>
        </w:rPr>
      </w:pPr>
      <w:ins w:id="219" w:author="Vos, R.A." w:date="2017-04-13T11:35:00Z">
        <w:r>
          <w:lastRenderedPageBreak/>
          <w:t xml:space="preserve">For each marker, </w:t>
        </w:r>
      </w:ins>
      <w:ins w:id="220" w:author="Vos, R.A." w:date="2017-04-13T09:59:00Z">
        <w:r>
          <w:t>w</w:t>
        </w:r>
        <w:r w:rsidR="008A49A6">
          <w:t>e aligned the s</w:t>
        </w:r>
      </w:ins>
      <w:del w:id="221" w:author="Vos, R.A." w:date="2017-04-13T09:59:00Z">
        <w:r w:rsidR="00CA46B0" w:rsidRPr="00CA46B0" w:rsidDel="008A49A6">
          <w:delText>S</w:delText>
        </w:r>
      </w:del>
      <w:r w:rsidR="00CA46B0" w:rsidRPr="00CA46B0">
        <w:t xml:space="preserve">equences </w:t>
      </w:r>
      <w:del w:id="222" w:author="Vos, R.A." w:date="2017-04-13T10:00:00Z">
        <w:r w:rsidR="00CA46B0" w:rsidRPr="00CA46B0" w:rsidDel="008A49A6">
          <w:delText xml:space="preserve">were aligned </w:delText>
        </w:r>
      </w:del>
      <w:r w:rsidR="00CA46B0" w:rsidRPr="00CA46B0">
        <w:t>with MAFFT v</w:t>
      </w:r>
      <w:r w:rsidR="00167F3B">
        <w:t>.</w:t>
      </w:r>
      <w:r w:rsidR="00CA46B0" w:rsidRPr="00CA46B0">
        <w:t>7</w:t>
      </w:r>
      <w:r w:rsidR="00167F3B">
        <w:fldChar w:fldCharType="begin" w:fldLock="1"/>
      </w:r>
      <w:r w:rsidR="00D96065">
        <w:instrText>ADDIN CSL_CITATION { "citationItems" : [ { "id" : "ITEM-1", "itemData" : { "DOI" : "10.1093/molbev/mst010", "ISBN" : "1537-1719 (Electronic)\\r0737-4038 (Linking)", "ISSN" : "07374038", "PMID" : "23329690", "abstract" : "We report a major update of the MAFFT multiple sequence alignment program. This version has several new features, including options for adding unaligned sequences into an existing alignment, adjustment of direction in nucleotide alignment, constrained alignment and parallel processing, which were implemented after the previous major update. This report shows actual examples to explain how these features work, alone and in combination. Some examples incorrectly aligned by MAFFT are also shown to clarify its limitations. We discuss how to avoid misalignments, and our ongoing efforts to overcome such limitations.", "author" : [ { "dropping-particle" : "", "family" : "Katoh", "given" : "Kazutaka", "non-dropping-particle" : "", "parse-names" : false, "suffix" : "" }, { "dropping-particle" : "", "family" : "Standley", "given" : "Daron M.", "non-dropping-particle" : "", "parse-names" : false, "suffix" : "" } ], "container-title" : "Molecular Biology and Evolution", "id" : "ITEM-1", "issue" : "4", "issued" : { "date-parts" : [ [ "2013" ] ] }, "page" : "772-780", "title" : "MAFFT Multiple Sequence Alignment Software Version 7: Improvements in Performance and Usability", "type" : "article-journal", "volume" : "30" }, "uris" : [ "http://www.mendeley.com/documents/?uuid=d48e38fb-0a5a-441c-8964-ddc62b0a621c" ] } ], "mendeley" : { "formattedCitation" : "&lt;sup&gt;50&lt;/sup&gt;", "plainTextFormattedCitation" : "50", "previouslyFormattedCitation" : "&lt;sup&gt;49&lt;/sup&gt;" }, "properties" : { "noteIndex" : 0 }, "schema" : "https://github.com/citation-style-language/schema/raw/master/csl-citation.json" }</w:instrText>
      </w:r>
      <w:r w:rsidR="00167F3B">
        <w:fldChar w:fldCharType="separate"/>
      </w:r>
      <w:r w:rsidR="00D96065" w:rsidRPr="00D96065">
        <w:rPr>
          <w:noProof/>
          <w:vertAlign w:val="superscript"/>
        </w:rPr>
        <w:t>50</w:t>
      </w:r>
      <w:r w:rsidR="00167F3B">
        <w:fldChar w:fldCharType="end"/>
      </w:r>
      <w:del w:id="223" w:author="Vos, R.A." w:date="2017-04-13T11:35:00Z">
        <w:r w:rsidR="00CA46B0" w:rsidRPr="00CA46B0" w:rsidDel="00885418">
          <w:delText>,</w:delText>
        </w:r>
      </w:del>
      <w:r w:rsidR="00CA46B0" w:rsidRPr="00CA46B0">
        <w:t xml:space="preserve"> using </w:t>
      </w:r>
      <w:ins w:id="224" w:author="Vos, R.A." w:date="2017-04-13T10:00:00Z">
        <w:r w:rsidR="008A49A6">
          <w:t xml:space="preserve">the </w:t>
        </w:r>
      </w:ins>
      <w:r w:rsidR="00CA46B0" w:rsidRPr="00CA46B0">
        <w:t>FFT-NS-</w:t>
      </w:r>
      <w:proofErr w:type="spellStart"/>
      <w:r w:rsidR="00CA46B0" w:rsidRPr="00CA46B0">
        <w:t>i</w:t>
      </w:r>
      <w:proofErr w:type="spellEnd"/>
      <w:r w:rsidR="00CA46B0" w:rsidRPr="00CA46B0">
        <w:t xml:space="preserve"> Iterative refinement method</w:t>
      </w:r>
      <w:ins w:id="225" w:author="Vos, R.A." w:date="2017-04-13T15:42:00Z">
        <w:r w:rsidR="008B4AC3">
          <w:t>,</w:t>
        </w:r>
      </w:ins>
      <w:ins w:id="226" w:author="Vos, R.A." w:date="2017-04-13T11:35:00Z">
        <w:r>
          <w:t xml:space="preserve"> and</w:t>
        </w:r>
      </w:ins>
      <w:del w:id="227" w:author="Vos, R.A." w:date="2017-04-13T11:36:00Z">
        <w:r w:rsidR="00CA46B0" w:rsidRPr="00CA46B0" w:rsidDel="00885418">
          <w:delText>.</w:delText>
        </w:r>
        <w:r w:rsidR="006221FA" w:rsidDel="00885418">
          <w:delText xml:space="preserve"> </w:delText>
        </w:r>
      </w:del>
      <w:ins w:id="228" w:author="Vos, R.A." w:date="2017-04-13T10:00:00Z">
        <w:r w:rsidR="00613369">
          <w:t xml:space="preserve"> </w:t>
        </w:r>
      </w:ins>
      <w:ins w:id="229" w:author="Vos, R.A." w:date="2017-04-13T15:42:00Z">
        <w:r w:rsidR="008B4AC3">
          <w:t xml:space="preserve">then </w:t>
        </w:r>
      </w:ins>
      <w:ins w:id="230" w:author="Vos, R.A." w:date="2017-04-13T10:00:00Z">
        <w:r w:rsidR="00613369">
          <w:t>selected t</w:t>
        </w:r>
      </w:ins>
      <w:del w:id="231" w:author="Vos, R.A." w:date="2017-04-13T10:00:00Z">
        <w:r w:rsidR="008861FC" w:rsidDel="00613369">
          <w:delText>T</w:delText>
        </w:r>
      </w:del>
      <w:r w:rsidR="00167F3B">
        <w:t>he</w:t>
      </w:r>
      <w:r w:rsidR="00167F3B" w:rsidRPr="00167F3B">
        <w:t xml:space="preserve"> </w:t>
      </w:r>
      <w:del w:id="232" w:author="Vos, R.A." w:date="2017-04-13T10:00:00Z">
        <w:r w:rsidR="00A31A1F" w:rsidDel="00613369">
          <w:delText xml:space="preserve">best </w:delText>
        </w:r>
      </w:del>
      <w:ins w:id="233" w:author="Vos, R.A." w:date="2017-04-13T10:00:00Z">
        <w:r w:rsidR="00613369">
          <w:t xml:space="preserve">optimal </w:t>
        </w:r>
      </w:ins>
      <w:r w:rsidR="00A31A1F">
        <w:t xml:space="preserve">partitioning scheme </w:t>
      </w:r>
      <w:del w:id="234" w:author="Vos, R.A." w:date="2017-04-13T10:00:00Z">
        <w:r w:rsidR="00167F3B" w:rsidDel="00613369">
          <w:delText xml:space="preserve">was selected </w:delText>
        </w:r>
      </w:del>
      <w:r w:rsidR="00167F3B">
        <w:t xml:space="preserve">with </w:t>
      </w:r>
      <w:proofErr w:type="spellStart"/>
      <w:r w:rsidR="00167F3B">
        <w:t>Partitionfinder</w:t>
      </w:r>
      <w:proofErr w:type="spellEnd"/>
      <w:r w:rsidR="00167F3B">
        <w:t xml:space="preserve"> 2</w:t>
      </w:r>
      <w:r w:rsidR="00167F3B">
        <w:fldChar w:fldCharType="begin" w:fldLock="1"/>
      </w:r>
      <w:r w:rsidR="00D96065">
        <w:instrText>ADDIN CSL_CITATION { "citationItems" : [ { "id" : "ITEM-1", "itemData" : { "DOI" : "10.1186/1471-2148-14-82", "ISBN" : "1471-2148", "ISSN" : "1471-2148", "PMID" : "24742000", "abstract" : "BACKGROUND: Partitioning involves estimating independent models of molecular evolution for different subsets of sites in a sequence alignment, and has been shown to improve phylogenetic inference. Current methods for estimating best-fit partitioning schemes, however, are only computationally feasible with datasets of fewer than 100 loci. This is a problem because datasets with thousands of loci are increasingly common in phylogenetics. METHODS: We develop two novel methods for estimating best-fit partitioning schemes on large phylogenomic datasets: strict and relaxed hierarchical clustering. These methods use information from the underlying data to cluster together similar subsets of sites in an alignment, and build on clustering approaches that have been proposed elsewhere. RESULTS: We compare the performance of our methods to each other, and to existing methods for selecting partitioning schemes. We demonstrate that while strict hierarchical clustering has the best computational efficiency on very large datasets, relaxed hierarchical clustering provides scalable efficiency and returns dramatically better partitioning schemes as assessed by common criteria such as AICc and BIC scores. CONCLUSIONS: These two methods provide the best current approaches to inferring partitioning schemes for very large datasets. We provide free open-source implementations of the methods in the PartitionFinder software. We hope that the use of these methods will help to improve the inferences made from large phylogenomic datasets.", "author" : [ { "dropping-particle" : "", "family" : "Lanfear", "given" : "Robert", "non-dropping-particle" : "", "parse-names" : false, "suffix" : "" }, { "dropping-particle" : "", "family" : "Calcott", "given" : "Brett", "non-dropping-particle" : "", "parse-names" : false, "suffix" : "" }, { "dropping-particle" : "", "family" : "Kainer", "given" : "David", "non-dropping-particle" : "", "parse-names" : false, "suffix" : "" }, { "dropping-particle" : "", "family" : "Mayer", "given" : "Christoph", "non-dropping-particle" : "", "parse-names" : false, "suffix" : "" }, { "dropping-particle" : "", "family" : "Stamatakis", "given" : "Alexandros", "non-dropping-particle" : "", "parse-names" : false, "suffix" : "" } ], "container-title" : "BMC evolutionary biology", "id" : "ITEM-1", "issue" : "1", "issued" : { "date-parts" : [ [ "2014" ] ] }, "page" : "82", "title" : "Selecting optimal partitioning schemes for phylogenomic datasets.", "type" : "article-journal", "volume" : "14" }, "uris" : [ "http://www.mendeley.com/documents/?uuid=3c69b6e4-cc5e-4ac3-9d8e-7e5aa368e2dc" ] }, { "id" : "ITEM-2", "itemData" : { "author" : [ { "dropping-particle" : "", "family" : "Lanfear", "given" : "R.", "non-dropping-particle" : "", "parse-names" : false, "suffix" : "" }, { "dropping-particle" : "", "family" : "Calcott", "given" : "B.", "non-dropping-particle" : "", "parse-names" : false, "suffix" : "" }, { "dropping-particle" : "", "family" : "Frandsen", "given" : "P.", "non-dropping-particle" : "", "parse-names" : false, "suffix" : "" } ], "container-title" : "Forthcoming", "id" : "ITEM-2", "issued" : { "date-parts" : [ [ "0" ] ] }, "title" : "PartitionFinder 2: new methods for selecting partitioning schemes and models of molecular evolution for large datasets.", "type" : "article-journal" }, "uris" : [ "http://www.mendeley.com/documents/?uuid=887a23e0-37fe-486b-9b23-d983d894a1cf" ] } ], "mendeley" : { "formattedCitation" : "&lt;sup&gt;51,52&lt;/sup&gt;", "plainTextFormattedCitation" : "51,52", "previouslyFormattedCitation" : "&lt;sup&gt;50,51&lt;/sup&gt;" }, "properties" : { "noteIndex" : 0 }, "schema" : "https://github.com/citation-style-language/schema/raw/master/csl-citation.json" }</w:instrText>
      </w:r>
      <w:r w:rsidR="00167F3B">
        <w:fldChar w:fldCharType="separate"/>
      </w:r>
      <w:r w:rsidR="00D96065" w:rsidRPr="00D96065">
        <w:rPr>
          <w:noProof/>
          <w:vertAlign w:val="superscript"/>
        </w:rPr>
        <w:t>51,52</w:t>
      </w:r>
      <w:r w:rsidR="00167F3B">
        <w:fldChar w:fldCharType="end"/>
      </w:r>
      <w:r w:rsidR="00167F3B">
        <w:t>.</w:t>
      </w:r>
      <w:r w:rsidR="00A31A1F">
        <w:t xml:space="preserve">  </w:t>
      </w:r>
      <w:ins w:id="235" w:author="Vos, R.A." w:date="2017-04-13T15:43:00Z">
        <w:r w:rsidR="008B4AC3">
          <w:t xml:space="preserve">Except for the first and second codon position of </w:t>
        </w:r>
        <w:proofErr w:type="spellStart"/>
        <w:r w:rsidR="008B4AC3" w:rsidRPr="00FA5CBB">
          <w:rPr>
            <w:i/>
          </w:rPr>
          <w:t>psbA</w:t>
        </w:r>
        <w:proofErr w:type="spellEnd"/>
        <w:r w:rsidR="008B4AC3">
          <w:t xml:space="preserve">, which were placed in a single partition, </w:t>
        </w:r>
      </w:ins>
      <w:del w:id="236" w:author="Vos, R.A." w:date="2017-04-13T15:43:00Z">
        <w:r w:rsidR="00A31A1F" w:rsidDel="008B4AC3">
          <w:delText xml:space="preserve">All </w:delText>
        </w:r>
      </w:del>
      <w:ins w:id="237" w:author="Vos, R.A." w:date="2017-04-13T15:43:00Z">
        <w:r w:rsidR="008B4AC3">
          <w:t xml:space="preserve">all </w:t>
        </w:r>
      </w:ins>
      <w:r w:rsidR="00A31A1F">
        <w:t xml:space="preserve">codon positions of the three markers were assigned to </w:t>
      </w:r>
      <w:r w:rsidR="009A75A1">
        <w:t>separate</w:t>
      </w:r>
      <w:r w:rsidR="00A31A1F">
        <w:t xml:space="preserve"> partition</w:t>
      </w:r>
      <w:r w:rsidR="009A75A1">
        <w:t>s</w:t>
      </w:r>
      <w:del w:id="238" w:author="Vos, R.A." w:date="2017-04-13T15:43:00Z">
        <w:r w:rsidR="00A31A1F" w:rsidDel="008B4AC3">
          <w:delText xml:space="preserve">, except for the first and second codon position of </w:delText>
        </w:r>
        <w:r w:rsidR="00A31A1F" w:rsidRPr="00FA5CBB" w:rsidDel="008B4AC3">
          <w:rPr>
            <w:i/>
          </w:rPr>
          <w:delText>psbA</w:delText>
        </w:r>
        <w:r w:rsidR="009A75A1" w:rsidDel="008B4AC3">
          <w:delText>, which were placed in a single partition</w:delText>
        </w:r>
      </w:del>
      <w:r w:rsidR="00A31A1F">
        <w:t>. The</w:t>
      </w:r>
      <w:r w:rsidR="00A31A1F" w:rsidRPr="00A31A1F">
        <w:t xml:space="preserve"> </w:t>
      </w:r>
      <w:proofErr w:type="spellStart"/>
      <w:r w:rsidR="00A31A1F" w:rsidRPr="00A31A1F">
        <w:t>GTR+I+</w:t>
      </w:r>
      <w:ins w:id="239" w:author="Vos, R.A." w:date="2017-04-13T10:02:00Z">
        <w:r w:rsidR="00613369" w:rsidRPr="00613369">
          <w:t>γ</w:t>
        </w:r>
      </w:ins>
      <w:proofErr w:type="spellEnd"/>
      <w:del w:id="240" w:author="Vos, R.A." w:date="2017-04-13T10:02:00Z">
        <w:r w:rsidR="00A31A1F" w:rsidRPr="00A31A1F" w:rsidDel="00613369">
          <w:delText>G</w:delText>
        </w:r>
      </w:del>
      <w:r w:rsidR="00A31A1F" w:rsidRPr="00A31A1F">
        <w:t xml:space="preserve"> model</w:t>
      </w:r>
      <w:r w:rsidR="00A31A1F">
        <w:t xml:space="preserve"> was selected for all partitions using the </w:t>
      </w:r>
      <w:del w:id="241" w:author="Vos, R.A." w:date="2017-04-13T10:01:00Z">
        <w:r w:rsidR="00A31A1F" w:rsidRPr="00A31A1F" w:rsidDel="00613369">
          <w:delText>aicc</w:delText>
        </w:r>
      </w:del>
      <w:proofErr w:type="spellStart"/>
      <w:ins w:id="242" w:author="Vos, R.A." w:date="2017-04-13T10:01:00Z">
        <w:r w:rsidR="00613369">
          <w:t>AICc</w:t>
        </w:r>
      </w:ins>
      <w:proofErr w:type="spellEnd"/>
      <w:r w:rsidR="00A31A1F">
        <w:t>.</w:t>
      </w:r>
      <w:r w:rsidR="00812AD0">
        <w:t xml:space="preserve"> </w:t>
      </w:r>
      <w:ins w:id="243" w:author="Vos, R.A." w:date="2017-04-13T10:03:00Z">
        <w:r w:rsidR="00613369">
          <w:t>We conducted a</w:t>
        </w:r>
      </w:ins>
      <w:del w:id="244" w:author="Vos, R.A." w:date="2017-04-13T10:03:00Z">
        <w:r w:rsidR="00786F0C" w:rsidDel="00613369">
          <w:delText>A</w:delText>
        </w:r>
      </w:del>
      <w:r w:rsidR="00786F0C">
        <w:t xml:space="preserve"> search for the b</w:t>
      </w:r>
      <w:r w:rsidR="006A18D3" w:rsidRPr="006A18D3">
        <w:t>est tree with</w:t>
      </w:r>
      <w:r w:rsidR="00786F0C">
        <w:t xml:space="preserve"> </w:t>
      </w:r>
      <w:proofErr w:type="spellStart"/>
      <w:r w:rsidR="00786F0C" w:rsidRPr="00786F0C">
        <w:t>multiparametric</w:t>
      </w:r>
      <w:proofErr w:type="spellEnd"/>
      <w:r w:rsidR="00786F0C" w:rsidRPr="00786F0C">
        <w:t xml:space="preserve"> bootstrap supports </w:t>
      </w:r>
      <w:del w:id="245" w:author="Vos, R.A." w:date="2017-04-13T10:03:00Z">
        <w:r w:rsidR="00786F0C" w:rsidDel="00613369">
          <w:delText>was conducted with</w:delText>
        </w:r>
      </w:del>
      <w:ins w:id="246" w:author="Vos, R.A." w:date="2017-04-13T10:03:00Z">
        <w:r w:rsidR="00613369">
          <w:t>using</w:t>
        </w:r>
      </w:ins>
      <w:r w:rsidR="00786F0C">
        <w:t xml:space="preserve"> </w:t>
      </w:r>
      <w:r w:rsidR="00786F0C" w:rsidRPr="00786F0C">
        <w:t>RAxML</w:t>
      </w:r>
      <w:r w:rsidR="00786F0C" w:rsidRPr="00786F0C">
        <w:fldChar w:fldCharType="begin" w:fldLock="1"/>
      </w:r>
      <w:r w:rsidR="00D96065">
        <w:instrText>ADDIN CSL_CITATION { "citationItems" : [ { "id" : "ITEM-1", "itemData" : { "DOI" : "10.1093/bioinformatics/btu033", "ISBN" : "1367-4811", "ISSN" : "14602059",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"id" : "ITEM-1", "issue" : "9", "issued" : { "date-parts" : [ [ "2014" ] ] }, "page" : "1312-1313", "title" : "RAxML version 8: A tool for phylogenetic analysis and post-analysis of large phylogenies", "type" : "article-journal", "volume" : "30" }, "uris" : [ "http://www.mendeley.com/documents/?uuid=ca693915-caad-431a-815b-2c7adf5a66bf" ] } ], "mendeley" : { "formattedCitation" : "&lt;sup&gt;53&lt;/sup&gt;", "plainTextFormattedCitation" : "53", "previouslyFormattedCitation" : "&lt;sup&gt;52&lt;/sup&gt;" }, "properties" : { "noteIndex" : 0 }, "schema" : "https://github.com/citation-style-language/schema/raw/master/csl-citation.json" }</w:instrText>
      </w:r>
      <w:r w:rsidR="00786F0C" w:rsidRPr="00786F0C">
        <w:fldChar w:fldCharType="separate"/>
      </w:r>
      <w:r w:rsidR="00D96065" w:rsidRPr="00D96065">
        <w:rPr>
          <w:noProof/>
          <w:vertAlign w:val="superscript"/>
        </w:rPr>
        <w:t>53</w:t>
      </w:r>
      <w:r w:rsidR="00786F0C" w:rsidRPr="00786F0C">
        <w:fldChar w:fldCharType="end"/>
      </w:r>
      <w:r w:rsidR="00786F0C">
        <w:t xml:space="preserve">. Bootstrapping was stopped automatically after reaching the </w:t>
      </w:r>
      <w:r w:rsidR="00786F0C" w:rsidRPr="00786F0C">
        <w:t xml:space="preserve">extended majority rule </w:t>
      </w:r>
      <w:proofErr w:type="spellStart"/>
      <w:r w:rsidR="00786F0C" w:rsidRPr="00786F0C">
        <w:t>criterium</w:t>
      </w:r>
      <w:proofErr w:type="spellEnd"/>
      <w:r w:rsidR="00786F0C" w:rsidRPr="00786F0C">
        <w:t xml:space="preserve"> (MRE</w:t>
      </w:r>
      <w:r w:rsidR="00786F0C">
        <w:t xml:space="preserve">). </w:t>
      </w:r>
      <w:ins w:id="247" w:author="Vos, R.A." w:date="2017-04-13T10:04:00Z">
        <w:r w:rsidR="00613369">
          <w:t xml:space="preserve">We </w:t>
        </w:r>
      </w:ins>
      <w:ins w:id="248" w:author="Vos, R.A." w:date="2017-04-13T15:44:00Z">
        <w:r w:rsidR="008B4AC3">
          <w:t>performed divergence dating</w:t>
        </w:r>
        <w:r w:rsidR="008B4AC3" w:rsidRPr="00812AD0">
          <w:t xml:space="preserve"> </w:t>
        </w:r>
        <w:r w:rsidR="008B4AC3">
          <w:t xml:space="preserve">with </w:t>
        </w:r>
        <w:r w:rsidR="008B4AC3" w:rsidRPr="00A90D3B">
          <w:t>BEAST2</w:t>
        </w:r>
        <w:r w:rsidR="008B4AC3">
          <w:t xml:space="preserve"> v2.3.2</w:t>
        </w:r>
        <w:r w:rsidR="008B4AC3" w:rsidRPr="00A90D3B">
          <w:fldChar w:fldCharType="begin" w:fldLock="1"/>
        </w:r>
        <w:r w:rsidR="008B4AC3">
          <w:instrText>ADDIN CSL_CITATION { "citationItems" : [ { "id" : "ITEM-1", "itemData" : { "DOI" : "10.1371/journal.pcbi.1003537", "ISBN" : "1553-734X", "ISSN" : "1553-7358", "PMID" : "24722319", "abstract" : "We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"author" : [ { "dropping-particle" : "", "family" : "Bouckaert", "given" : "Remco", "non-dropping-particle" : "", "parse-names" : false, "suffix" : "" }, { "dropping-particle" : "", "family" : "Heled", "given" : "Joseph", "non-dropping-particle" : "", "parse-names" : false, "suffix" : "" }, { "dropping-particle" : "", "family" : "K\u00fchnert", "given" : "Denise", "non-dropping-particle" : "", "parse-names" : false, "suffix" : "" }, { "dropping-particle" : "", "family" : "Vaughan", "given" : "Tim", "non-dropping-particle" : "", "parse-names" : false, "suffix" : "" }, { "dropping-particle" : "", "family" : "Wu", "given" : "Chieh-Hsi", "non-dropping-particle" : "", "parse-names" : false, "suffix" : "" }, { "dropping-particle" : "", "family" : "Xie", "given" : "Dong", "non-dropping-particle" : "", "parse-names" : false, "suffix" : "" }, { "dropping-particle" : "", "family" : "Suchard", "given" : "Marc A.", "non-dropping-particle" : "", "parse-names" : false, "suffix" : "" }, { "dropping-particle" : "", "family" : "Rambaut", "given" : "Andrew", "non-dropping-particle" : "", "parse-names" : false, "suffix" : "" }, { "dropping-particle" : "", "family" : "Drummond", "given" : "Alexei J.", "non-dropping-particle" : "", "parse-names" : false, "suffix" : "" } ], "container-title" : "PLoS Comput Biol", "genre" : "JOUR", "id" : "ITEM-1", "issue" : "4", "issued" : { "date-parts" : [ [ "2014" ] ] }, "page" : "e1003537", "title" : "BEAST 2: a software platform for Bayesian evolutionary analysis", "type" : "article-journal", "volume" : "10" }, "uris" : [ "http://www.mendeley.com/documents/?uuid=a3a10df0-13bc-4bab-a0bf-35d766ce1d64" ] } ], "mendeley" : { "formattedCitation" : "&lt;sup&gt;54&lt;/sup&gt;", "plainTextFormattedCitation" : "54", "previouslyFormattedCitation" : "&lt;sup&gt;53&lt;/sup&gt;" }, "properties" : { "noteIndex" : 0 }, "schema" : "https://github.com/citation-style-language/schema/raw/master/csl-citation.json" }</w:instrText>
        </w:r>
        <w:r w:rsidR="008B4AC3" w:rsidRPr="00A90D3B">
          <w:fldChar w:fldCharType="separate"/>
        </w:r>
        <w:r w:rsidR="008B4AC3" w:rsidRPr="00D96065">
          <w:rPr>
            <w:noProof/>
            <w:vertAlign w:val="superscript"/>
          </w:rPr>
          <w:t>54</w:t>
        </w:r>
        <w:r w:rsidR="008B4AC3" w:rsidRPr="00A90D3B">
          <w:fldChar w:fldCharType="end"/>
        </w:r>
        <w:r w:rsidR="008B4AC3">
          <w:t xml:space="preserve"> on a </w:t>
        </w:r>
      </w:ins>
      <w:ins w:id="249" w:author="Vos, R.A." w:date="2017-04-13T10:04:00Z">
        <w:r w:rsidR="00613369">
          <w:t xml:space="preserve">reduced </w:t>
        </w:r>
      </w:ins>
      <w:del w:id="250" w:author="Vos, R.A." w:date="2017-04-13T10:04:00Z">
        <w:r w:rsidR="00812AD0" w:rsidDel="00613369">
          <w:delText>T</w:delText>
        </w:r>
      </w:del>
      <w:del w:id="251" w:author="Vos, R.A." w:date="2017-04-13T15:44:00Z">
        <w:r w:rsidR="005D324B" w:rsidDel="008B4AC3">
          <w:delText xml:space="preserve">he </w:delText>
        </w:r>
      </w:del>
      <w:r w:rsidR="005D324B">
        <w:t xml:space="preserve">molecular dataset </w:t>
      </w:r>
      <w:del w:id="252" w:author="Vos, R.A." w:date="2017-04-13T10:04:00Z">
        <w:r w:rsidR="005D324B" w:rsidDel="00613369">
          <w:delText>was</w:delText>
        </w:r>
        <w:r w:rsidR="00B854CD" w:rsidDel="00613369">
          <w:delText xml:space="preserve"> reduced </w:delText>
        </w:r>
      </w:del>
      <w:del w:id="253" w:author="Vos, R.A." w:date="2017-04-13T15:45:00Z">
        <w:r w:rsidR="00B854CD" w:rsidDel="008B4AC3">
          <w:delText>to</w:delText>
        </w:r>
      </w:del>
      <w:ins w:id="254" w:author="Vos, R.A." w:date="2017-04-13T15:45:00Z">
        <w:r w:rsidR="008B4AC3">
          <w:t>containing</w:t>
        </w:r>
      </w:ins>
      <w:ins w:id="255" w:author="Vos, R.A." w:date="2017-04-13T10:04:00Z">
        <w:r w:rsidR="00613369">
          <w:t xml:space="preserve"> the</w:t>
        </w:r>
      </w:ins>
      <w:r w:rsidR="00B854CD">
        <w:t xml:space="preserve"> first and second co</w:t>
      </w:r>
      <w:r w:rsidR="00812AD0">
        <w:t xml:space="preserve">don positions of </w:t>
      </w:r>
      <w:proofErr w:type="spellStart"/>
      <w:r w:rsidR="00812AD0" w:rsidRPr="00613369">
        <w:rPr>
          <w:i/>
          <w:rPrChange w:id="256" w:author="Vos, R.A." w:date="2017-04-13T10:04:00Z">
            <w:rPr/>
          </w:rPrChange>
        </w:rPr>
        <w:t>rbcL</w:t>
      </w:r>
      <w:proofErr w:type="spellEnd"/>
      <w:del w:id="257" w:author="Vos, R.A." w:date="2017-04-13T15:45:00Z">
        <w:r w:rsidR="00812AD0" w:rsidDel="008B4AC3">
          <w:delText xml:space="preserve"> </w:delText>
        </w:r>
        <w:r w:rsidR="00786F0C" w:rsidDel="008B4AC3">
          <w:delText>for</w:delText>
        </w:r>
      </w:del>
      <w:del w:id="258" w:author="Vos, R.A." w:date="2017-04-13T15:44:00Z">
        <w:r w:rsidR="00786F0C" w:rsidDel="008B4AC3">
          <w:delText xml:space="preserve"> divergence dating</w:delText>
        </w:r>
        <w:r w:rsidR="00812AD0" w:rsidRPr="00812AD0" w:rsidDel="008B4AC3">
          <w:delText xml:space="preserve"> </w:delText>
        </w:r>
        <w:r w:rsidR="00812AD0" w:rsidDel="008B4AC3">
          <w:delText xml:space="preserve">with </w:delText>
        </w:r>
        <w:r w:rsidR="00812AD0" w:rsidRPr="00A90D3B" w:rsidDel="008B4AC3">
          <w:delText>BEAST2</w:delText>
        </w:r>
        <w:r w:rsidR="00812AD0" w:rsidDel="008B4AC3">
          <w:delText xml:space="preserve"> v2.3.2</w:delText>
        </w:r>
        <w:r w:rsidR="00812AD0" w:rsidRPr="00A90D3B" w:rsidDel="008B4AC3">
          <w:fldChar w:fldCharType="begin" w:fldLock="1"/>
        </w:r>
        <w:r w:rsidR="00D96065" w:rsidDel="008B4AC3">
          <w:delInstrText>ADDIN CSL_CITATION { "citationItems" : [ { "id" : "ITEM-1", "itemData" : { "DOI" : "10.1371/journal.pcbi.1003537", "ISBN" : "1553-734X", "ISSN" : "1553-7358", "PMID" : "24722319", "abstract" : "We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"author" : [ { "dropping-particle" : "", "family" : "Bouckaert", "given" : "Remco", "non-dropping-particle" : "", "parse-names" : false, "suffix" : "" }, { "dropping-particle" : "", "family" : "Heled", "given" : "Joseph", "non-dropping-particle" : "", "parse-names" : false, "suffix" : "" }, { "dropping-particle" : "", "family" : "K\u00fchnert", "given" : "Denise", "non-dropping-particle" : "", "parse-names" : false, "suffix" : "" }, { "dropping-particle" : "", "family" : "Vaughan", "given" : "Tim", "non-dropping-particle" : "", "parse-names" : false, "suffix" : "" }, { "dropping-particle" : "", "family" : "Wu", "given" : "Chieh-Hsi", "non-dropping-particle" : "", "parse-names" : false, "suffix" : "" }, { "dropping-particle" : "", "family" : "Xie", "given" : "Dong", "non-dropping-particle" : "", "parse-names" : false, "suffix" : "" }, { "dropping-particle" : "", "family" : "Suchard", "given" : "Marc A.", "non-dropping-particle" : "", "parse-names" : false, "suffix" : "" }, { "dropping-particle" : "", "family" : "Rambaut", "given" : "Andrew", "non-dropping-particle" : "", "parse-names" : false, "suffix" : "" }, { "dropping-particle" : "", "family" : "Drummond", "given" : "Alexei J.", "non-dropping-particle" : "", "parse-names" : false, "suffix" : "" } ], "container-title" : "PLoS Comput Biol", "genre" : "JOUR", "id" : "ITEM-1", "issue" : "4", "issued" : { "date-parts" : [ [ "2014" ] ] }, "page" : "e1003537", "title" : "BEAST 2: a software platform for Bayesian evolutionary analysis", "type" : "article-journal", "volume" : "10" }, "uris" : [ "http://www.mendeley.com/documents/?uuid=a3a10df0-13bc-4bab-a0bf-35d766ce1d64" ] } ], "mendeley" : { "formattedCitation" : "&lt;sup&gt;54&lt;/sup&gt;", "plainTextFormattedCitation" : "54", "previouslyFormattedCitation" : "&lt;sup&gt;53&lt;/sup&gt;" }, "properties" : { "noteIndex" : 0 }, "schema" : "https://github.com/citation-style-language/schema/raw/master/csl-citation.json" }</w:delInstrText>
        </w:r>
        <w:r w:rsidR="00812AD0" w:rsidRPr="00A90D3B" w:rsidDel="008B4AC3">
          <w:fldChar w:fldCharType="separate"/>
        </w:r>
        <w:r w:rsidR="00D96065" w:rsidRPr="00D96065" w:rsidDel="008B4AC3">
          <w:rPr>
            <w:noProof/>
            <w:vertAlign w:val="superscript"/>
          </w:rPr>
          <w:delText>54</w:delText>
        </w:r>
        <w:r w:rsidR="00812AD0" w:rsidRPr="00A90D3B" w:rsidDel="008B4AC3">
          <w:fldChar w:fldCharType="end"/>
        </w:r>
      </w:del>
      <w:ins w:id="259" w:author="Vos, R.A." w:date="2017-04-13T15:45:00Z">
        <w:r w:rsidR="008B4AC3">
          <w:t>, using</w:t>
        </w:r>
      </w:ins>
      <w:del w:id="260" w:author="Vos, R.A." w:date="2017-04-13T15:45:00Z">
        <w:r w:rsidR="00CC28A8" w:rsidDel="008B4AC3">
          <w:delText>.</w:delText>
        </w:r>
      </w:del>
      <w:r w:rsidR="00CC28A8">
        <w:t xml:space="preserve"> </w:t>
      </w:r>
      <w:ins w:id="261" w:author="Vos, R.A." w:date="2017-04-13T15:45:00Z">
        <w:r w:rsidR="008B4AC3">
          <w:t>t</w:t>
        </w:r>
      </w:ins>
      <w:del w:id="262" w:author="Vos, R.A." w:date="2017-04-13T15:45:00Z">
        <w:r w:rsidR="00CC28A8" w:rsidDel="008B4AC3">
          <w:delText>T</w:delText>
        </w:r>
      </w:del>
      <w:r w:rsidR="00CC28A8">
        <w:t>h</w:t>
      </w:r>
      <w:r w:rsidR="00812AD0">
        <w:t xml:space="preserve">e maximum </w:t>
      </w:r>
      <w:r w:rsidR="00CC28A8">
        <w:t xml:space="preserve">likelihood tree </w:t>
      </w:r>
      <w:del w:id="263" w:author="Vos, R.A." w:date="2017-04-13T15:45:00Z">
        <w:r w:rsidR="00CC28A8" w:rsidDel="008B4AC3">
          <w:delText>was</w:delText>
        </w:r>
        <w:r w:rsidR="00812AD0" w:rsidRPr="00812AD0" w:rsidDel="008B4AC3">
          <w:delText xml:space="preserve"> </w:delText>
        </w:r>
        <w:r w:rsidR="00CC28A8" w:rsidDel="008B4AC3">
          <w:delText>used to</w:delText>
        </w:r>
      </w:del>
      <w:ins w:id="264" w:author="Vos, R.A." w:date="2017-04-13T15:45:00Z">
        <w:r w:rsidR="008B4AC3">
          <w:t>as a</w:t>
        </w:r>
      </w:ins>
      <w:r w:rsidR="00CC28A8">
        <w:t xml:space="preserve"> fix</w:t>
      </w:r>
      <w:ins w:id="265" w:author="Vos, R.A." w:date="2017-04-13T15:45:00Z">
        <w:r w:rsidR="008B4AC3">
          <w:t>ed</w:t>
        </w:r>
      </w:ins>
      <w:r w:rsidR="00CC28A8">
        <w:t xml:space="preserve"> </w:t>
      </w:r>
      <w:del w:id="266" w:author="Vos, R.A." w:date="2017-04-13T15:45:00Z">
        <w:r w:rsidR="00CC28A8" w:rsidDel="008B4AC3">
          <w:delText xml:space="preserve">the </w:delText>
        </w:r>
      </w:del>
      <w:r w:rsidR="00CC28A8">
        <w:t>tree topology</w:t>
      </w:r>
      <w:ins w:id="267" w:author="Vos, R.A." w:date="2017-04-13T15:47:00Z">
        <w:r w:rsidR="008D44BE">
          <w:t xml:space="preserve"> and using</w:t>
        </w:r>
        <w:r w:rsidR="008D44BE" w:rsidRPr="008D44BE">
          <w:t xml:space="preserve"> </w:t>
        </w:r>
        <w:r w:rsidR="008D44BE">
          <w:t>six fossil</w:t>
        </w:r>
        <w:r w:rsidR="008D44BE" w:rsidRPr="00A90D3B">
          <w:t xml:space="preserve"> calibration points </w:t>
        </w:r>
        <w:r w:rsidR="008D44BE" w:rsidRPr="00ED17FC">
          <w:t>(Table S3)</w:t>
        </w:r>
      </w:ins>
      <w:r w:rsidR="00CC28A8">
        <w:t xml:space="preserve">. </w:t>
      </w:r>
      <w:moveToRangeStart w:id="268" w:author="Vos, R.A." w:date="2017-04-13T15:49:00Z" w:name="move353717875"/>
      <w:moveTo w:id="269" w:author="Vos, R.A." w:date="2017-04-13T15:49:00Z">
        <w:del w:id="270" w:author="Vos, R.A." w:date="2017-04-13T15:49:00Z">
          <w:r w:rsidR="005915B4" w:rsidRPr="00ED17FC" w:rsidDel="005915B4">
            <w:delText>A</w:delText>
          </w:r>
        </w:del>
      </w:moveTo>
      <w:ins w:id="271" w:author="Vos, R.A." w:date="2017-04-13T15:49:00Z">
        <w:r w:rsidR="005915B4">
          <w:t>We selected a</w:t>
        </w:r>
      </w:ins>
      <w:moveTo w:id="272" w:author="Vos, R.A." w:date="2017-04-13T15:49:00Z">
        <w:r w:rsidR="005915B4" w:rsidRPr="00ED17FC">
          <w:t xml:space="preserve"> lognormal</w:t>
        </w:r>
        <w:r w:rsidR="005915B4" w:rsidRPr="00A90D3B">
          <w:t xml:space="preserve"> distribution </w:t>
        </w:r>
        <w:del w:id="273" w:author="Vos, R.A." w:date="2017-04-13T15:49:00Z">
          <w:r w:rsidR="005915B4" w:rsidRPr="00A90D3B" w:rsidDel="005915B4">
            <w:delText xml:space="preserve">was chosen </w:delText>
          </w:r>
        </w:del>
        <w:r w:rsidR="005915B4" w:rsidRPr="00A90D3B">
          <w:t xml:space="preserve">for each of the calibration points, </w:t>
        </w:r>
        <w:del w:id="274" w:author="Vos, R.A." w:date="2017-04-13T15:49:00Z">
          <w:r w:rsidR="005915B4" w:rsidRPr="00A90D3B" w:rsidDel="005915B4">
            <w:delText>in order</w:delText>
          </w:r>
        </w:del>
      </w:moveTo>
      <w:ins w:id="275" w:author="Vos, R.A." w:date="2017-04-13T15:49:00Z">
        <w:r w:rsidR="005915B4">
          <w:t>so as</w:t>
        </w:r>
      </w:ins>
      <w:moveTo w:id="276" w:author="Vos, R.A." w:date="2017-04-13T15:49:00Z">
        <w:r w:rsidR="005915B4" w:rsidRPr="00A90D3B">
          <w:t xml:space="preserve"> to have a soft maximum constraint</w:t>
        </w:r>
      </w:moveTo>
      <w:ins w:id="277" w:author="Vos, R.A." w:date="2017-04-13T15:49:00Z">
        <w:r w:rsidR="005915B4">
          <w:t xml:space="preserve"> on the age</w:t>
        </w:r>
      </w:ins>
      <w:moveTo w:id="278" w:author="Vos, R.A." w:date="2017-04-13T15:49:00Z">
        <w:r w:rsidR="005915B4" w:rsidRPr="00A90D3B">
          <w:t xml:space="preserve">. The standard deviation of </w:t>
        </w:r>
      </w:moveTo>
      <w:ins w:id="279" w:author="Vos, R.A." w:date="2017-04-13T15:50:00Z">
        <w:r w:rsidR="005915B4">
          <w:t xml:space="preserve">the </w:t>
        </w:r>
      </w:ins>
      <w:moveTo w:id="280" w:author="Vos, R.A." w:date="2017-04-13T15:49:00Z">
        <w:r w:rsidR="005915B4" w:rsidRPr="00A90D3B">
          <w:t>log</w:t>
        </w:r>
      </w:moveTo>
      <w:ins w:id="281" w:author="Vos, R.A." w:date="2017-04-13T15:49:00Z">
        <w:r w:rsidR="005915B4">
          <w:t>-</w:t>
        </w:r>
      </w:ins>
      <w:moveTo w:id="282" w:author="Vos, R.A." w:date="2017-04-13T15:49:00Z">
        <w:del w:id="283" w:author="Vos, R.A." w:date="2017-04-13T15:49:00Z">
          <w:r w:rsidR="005915B4" w:rsidRPr="00A90D3B" w:rsidDel="005915B4">
            <w:delText xml:space="preserve"> </w:delText>
          </w:r>
        </w:del>
        <w:r w:rsidR="005915B4" w:rsidRPr="00A90D3B">
          <w:t xml:space="preserve">transformed distribution was </w:t>
        </w:r>
        <w:r w:rsidR="005915B4">
          <w:t>1.25</w:t>
        </w:r>
        <w:r w:rsidR="005915B4" w:rsidRPr="00A90D3B">
          <w:t xml:space="preserve"> for each calibration point and</w:t>
        </w:r>
      </w:moveTo>
      <w:ins w:id="284" w:author="Vos, R.A." w:date="2017-04-13T15:51:00Z">
        <w:r w:rsidR="005915B4">
          <w:t xml:space="preserve"> we modified</w:t>
        </w:r>
      </w:ins>
      <w:moveTo w:id="285" w:author="Vos, R.A." w:date="2017-04-13T15:49:00Z">
        <w:r w:rsidR="005915B4" w:rsidRPr="00A90D3B">
          <w:t xml:space="preserve"> </w:t>
        </w:r>
        <w:commentRangeStart w:id="286"/>
        <w:r w:rsidR="005915B4" w:rsidRPr="00A90D3B">
          <w:t xml:space="preserve">the M parameter </w:t>
        </w:r>
      </w:moveTo>
      <w:commentRangeEnd w:id="286"/>
      <w:r w:rsidR="005915B4">
        <w:rPr>
          <w:rStyle w:val="Verwijzingopmerking"/>
        </w:rPr>
        <w:commentReference w:id="286"/>
      </w:r>
      <w:moveTo w:id="287" w:author="Vos, R.A." w:date="2017-04-13T15:49:00Z">
        <w:del w:id="288" w:author="Vos, R.A." w:date="2017-04-13T15:51:00Z">
          <w:r w:rsidR="005915B4" w:rsidRPr="00A90D3B" w:rsidDel="005915B4">
            <w:delText>was modified</w:delText>
          </w:r>
        </w:del>
        <w:r w:rsidR="005915B4" w:rsidRPr="00A90D3B">
          <w:t xml:space="preserve"> to ensure that the 9</w:t>
        </w:r>
        <w:r w:rsidR="005915B4">
          <w:t>7.</w:t>
        </w:r>
        <w:r w:rsidR="005915B4" w:rsidRPr="00A90D3B">
          <w:t xml:space="preserve">5% </w:t>
        </w:r>
        <w:proofErr w:type="spellStart"/>
        <w:r w:rsidR="005915B4" w:rsidRPr="00A90D3B">
          <w:t>quantile</w:t>
        </w:r>
        <w:proofErr w:type="spellEnd"/>
        <w:r w:rsidR="005915B4" w:rsidRPr="00A90D3B">
          <w:t xml:space="preserve"> was below the soft maximum limit of the fossil constraint. </w:t>
        </w:r>
      </w:moveTo>
      <w:ins w:id="289" w:author="Vos, R.A." w:date="2017-04-13T15:52:00Z">
        <w:r w:rsidR="005915B4">
          <w:t xml:space="preserve">We chose </w:t>
        </w:r>
      </w:ins>
      <w:moveTo w:id="290" w:author="Vos, R.A." w:date="2017-04-13T15:49:00Z">
        <w:del w:id="291" w:author="Vos, R.A." w:date="2017-04-13T15:52:00Z">
          <w:r w:rsidR="005915B4" w:rsidRPr="00A90D3B" w:rsidDel="005915B4">
            <w:delText>A</w:delText>
          </w:r>
        </w:del>
      </w:moveTo>
      <w:ins w:id="292" w:author="Vos, R.A." w:date="2017-04-13T15:52:00Z">
        <w:r w:rsidR="005915B4">
          <w:t>a</w:t>
        </w:r>
      </w:ins>
      <w:moveTo w:id="293" w:author="Vos, R.A." w:date="2017-04-13T15:49:00Z">
        <w:r w:rsidR="005915B4" w:rsidRPr="00A90D3B">
          <w:t xml:space="preserve"> Yule prior </w:t>
        </w:r>
        <w:del w:id="294" w:author="Vos, R.A." w:date="2017-04-13T15:52:00Z">
          <w:r w:rsidR="005915B4" w:rsidRPr="00A90D3B" w:rsidDel="005915B4">
            <w:delText xml:space="preserve">was chosen </w:delText>
          </w:r>
        </w:del>
        <w:r w:rsidR="005915B4" w:rsidRPr="00A90D3B">
          <w:t xml:space="preserve">for the analysis, with a lognormal relaxed clock model. </w:t>
        </w:r>
        <w:r w:rsidR="005915B4" w:rsidRPr="006C4E8E">
          <w:t xml:space="preserve">The MCMC analyses </w:t>
        </w:r>
      </w:moveTo>
      <w:ins w:id="295" w:author="Vos, R.A." w:date="2017-04-13T15:52:00Z">
        <w:r w:rsidR="005915B4">
          <w:t xml:space="preserve">ran </w:t>
        </w:r>
      </w:ins>
      <w:moveTo w:id="296" w:author="Vos, R.A." w:date="2017-04-13T15:49:00Z">
        <w:r w:rsidR="005915B4" w:rsidRPr="006C4E8E">
          <w:t xml:space="preserve">for </w:t>
        </w:r>
        <w:del w:id="297" w:author="Vos, R.A." w:date="2017-04-13T15:52:00Z">
          <w:r w:rsidR="005915B4" w:rsidRPr="006C4E8E" w:rsidDel="005915B4">
            <w:delText xml:space="preserve">of </w:delText>
          </w:r>
        </w:del>
        <w:r w:rsidR="005915B4" w:rsidRPr="006C4E8E">
          <w:t>150</w:t>
        </w:r>
        <w:r w:rsidR="005915B4">
          <w:t xml:space="preserve"> million</w:t>
        </w:r>
        <w:r w:rsidR="005915B4" w:rsidRPr="006C4E8E">
          <w:t xml:space="preserve"> generations. Trace files were updated every 500 generations, and trees sampled every 10</w:t>
        </w:r>
        <w:r w:rsidR="005915B4">
          <w:t>,</w:t>
        </w:r>
        <w:r w:rsidR="005915B4" w:rsidRPr="006C4E8E">
          <w:t xml:space="preserve">000 </w:t>
        </w:r>
        <w:r w:rsidR="005915B4" w:rsidRPr="006C4E8E">
          <w:rPr>
            <w:szCs w:val="24"/>
          </w:rPr>
          <w:t xml:space="preserve">generations. </w:t>
        </w:r>
      </w:moveTo>
      <w:moveToRangeEnd w:id="268"/>
      <w:r w:rsidR="00CC28A8">
        <w:t>T</w:t>
      </w:r>
      <w:r w:rsidR="00CC28A8" w:rsidRPr="0002034D">
        <w:t>o test the effect of different phylogenetic hypotheses</w:t>
      </w:r>
      <w:r w:rsidR="00CC28A8" w:rsidRPr="0002034D">
        <w:fldChar w:fldCharType="begin" w:fldLock="1"/>
      </w:r>
      <w:r w:rsidR="00D96065">
        <w:instrText>ADDIN CSL_CITATION { "citationItems" : [ { "id" : "ITEM-1", "itemData" : { "DOI" : "10.1073/pnas.1323926111", "ISSN" : "0027-8424", "PMID" : "25355905", "abstract" : "Reconstructing the origin and evolution of land plants and their algal relatives is a fundamental problem in plant phylogenetics, and is essential for understanding how critical adaptations arose, including the embryo, vascular tissue, seeds, and flowers. Despite advances in molecular systematics, some hypotheses of relationships remain weakly resolved. Inferring deep phylogenies with bouts of rapid diversification can be problematic; however, genome-scale data should significantly increase the number of informative characters for analyses. Recent phylogenomic reconstructions focused on the major divergences of plants have resulted in promising but inconsistent results. One limitation is sparse taxon sampling, likely resulting from the difficulty and cost of data generation. To address this limitation, transcriptome data for 92 streptophyte taxa were generated and analyzed along with 11 published plant genome sequences. Phylogenetic reconstructions were conducted using up to 852 nuclear genes and 1,701,170 aligned sites. Sixty-nine analyses were performed to test the robustness of phylogenetic inferences to permutations of the data matrix or to phylogenetic method, including supermatrix, supertree, and coalescent-based approaches, maximum-likelihood and Bayesian methods, partitioned and unpartitioned analyses, and amino acid versus DNA alignments. Among other results, we find robust support for a sister-group relationship between land plants and one group of streptophyte green algae, the Zygnematophyceae. Strong and robust support for a clade comprising liverworts and mosses is inconsistent with a widely accepted view of early land plant evolution, and suggests that phylogenetic hypotheses used to understand the evolution of fundamental plant traits should be reevaluated.", "author" : [ { "dropping-particle" : "", "family" : "Wickett", "given" : "Norman J", "non-dropping-particle" : "", "parse-names" : false, "suffix" : "" }, { "dropping-particle" : "", "family" : "Mirarab", "given" : "Siavash", "non-dropping-particle" : "", "parse-names" : false, "suffix" : "" }, { "dropping-particle" : "", "family" : "Nguyen", "given" : "Nam", "non-dropping-particle" : "", "parse-names" : false, "suffix" : "" }, { "dropping-particle" : "", "family" : "Warnow", "given" : "Tandy", "non-dropping-particle" : "", "parse-names" : false, "suffix" : "" }, { "dropping-particle" : "", "family" : "Carpenter", "given" : "Eric", "non-dropping-particle" : "", "parse-names" : false, "suffix" : "" }, { "dropping-particle" : "", "family" : "Matasci", "given" : "Naim", "non-dropping-particle" : "", "parse-names" : false, "suffix" : "" }, { "dropping-particle" : "", "family" : "Ayyampalayam", "given" : "Saravanaraj", "non-dropping-particle" : "", "parse-names" : false, "suffix" : "" }, { "dropping-particle" : "", "family" : "Barker", "given" : "Michael S", "non-dropping-particle" : "", "parse-names" : false, "suffix" : "" }, { "dropping-particle" : "", "family" : "Burleigh", "given" : "J Gordon", "non-dropping-particle" : "", "parse-names" : false, "suffix" : "" }, { "dropping-particle" : "", "family" : "Gitzendanner", "given" : "Matthew A", "non-dropping-particle" : "", "parse-names" : false, "suffix" : "" }, { "dropping-particle" : "", "family" : "Ruhfel", "given" : "Brad R", "non-dropping-particle" : "", "parse-names" : false, "suffix" : "" }, { "dropping-particle" : "", "family" : "Wafula", "given" : "Eric", "non-dropping-particle" : "", "parse-names" : false, "suffix" : "" }, { "dropping-particle" : "", "family" : "Der", "given" : "Joshua P", "non-dropping-particle" : "", "parse-names" : false, "suffix" : "" }, { "dropping-particle" : "", "family" : "Graham", "given" : "Sean W", "non-dropping-particle" : "", "parse-names" : false, "suffix" : "" }, { "dropping-particle" : "", "family" : "Mathews", "given" : "Sarah", "non-dropping-particle" : "", "parse-names" : false, "suffix" : "" }, { "dropping-particle" : "", "family" : "Melkonian", "given" : "Michael", "non-dropping-particle" : "", "parse-names" : false, "suffix" : "" }, { "dropping-particle" : "", "family" : "Soltis", "given" : "Douglas E", "non-dropping-particle" : "", "parse-names" : false, "suffix" : "" }, { "dropping-particle" : "", "family" : "Soltis", "given" : "Pamela S", "non-dropping-particle" : "", "parse-names" : false, "suffix" : "" }, { "dropping-particle" : "", "family" : "Miles", "given" : "Nicholas W", "non-dropping-particle" : "", "parse-names" : false, "suffix" : "" }, { "dropping-particle" : "", "family" : "Rothfels", "given" : "Carl J", "non-dropping-particle" : "", "parse-names" : false, "suffix" : "" }, { "dropping-particle" : "", "family" : "Pokorny", "given" : "Lisa", "non-dropping-particle" : "", "parse-names" : false, "suffix" : "" }, { "dropping-particle" : "", "family" : "Shaw", "given" : "A Jonathan", "non-dropping-particle" : "", "parse-names" : false, "suffix" : "" }, { "dropping-particle" : "", "family" : "DeGironimo", "given" : "Lisa", "non-dropping-particle" : "", "parse-names" : false, "suffix" : "" }, { "dropping-particle" : "", "family" : "Stevenson", "given" : "Dennis W", "non-dropping-particle" : "", "parse-names" : false, "suffix" : "" }, { "dropping-particle" : "", "family" : "Surek", "given" : "Barbara", "non-dropping-particle" : "", "parse-names" : false, "suffix" : "" }, { "dropping-particle" : "", "family" : "Villarreal", "given" : "Juan Carlos", "non-dropping-particle" : "", "parse-names" : false, "suffix" : "" }, { "dropping-particle" : "", "family" : "Roure", "given" : "B\u00e9atrice", "non-dropping-particle" : "", "parse-names" : false, "suffix" : "" }, { "dropping-particle" : "", "family" : "Philippe", "given" : "Herv\u00e9", "non-dropping-particle" : "", "parse-names" : false, "suffix" : "" }, { "dropping-particle" : "", "family" : "DePamphilis", "given" : "Claude W", "non-dropping-particle" : "", "parse-names" : false, "suffix" : "" }, { "dropping-particle" : "", "family" : "Chen", "given" : "Tao", "non-dropping-particle" : "", "parse-names" : false, "suffix" : "" }, { "dropping-particle" : "", "family" : "Deyholos", "given" : "Michael K", "non-dropping-particle" : "", "parse-names" : false, "suffix" : "" }, { "dropping-particle" : "", "family" : "Baucom", "given" : "Regina S", "non-dropping-particle" : "", "parse-names" : false, "suffix" : "" }, { "dropping-particle" : "", "family" : "Kutchan", "given" : "Toni M", "non-dropping-particle" : "", "parse-names" : false, "suffix" : "" }, { "dropping-particle" : "", "family" : "Augustin", "given" : "Megan M", "non-dropping-particle" : "", "parse-names" : false, "suffix" : "" }, { "dropping-particle" : "", "family" : "Wang", "given" : "Jun", "non-dropping-particle" : "", "parse-names" : false, "suffix" : "" }, { "dropping-particle" : "", "family" : "Zhang", "given" : "Yong", "non-dropping-particle" : "", "parse-names" : false, "suffix" : "" }, { "dropping-particle" : "", "family" : "Tian", "given" : "Zhijian", "non-dropping-particle" : "", "parse-names" : false, "suffix" : "" }, { "dropping-particle" : "", "family" : "Yan", "given" : "Zhixiang", "non-dropping-particle" : "", "parse-names" : false, "suffix" : "" }, { "dropping-particle" : "", "family" : "Wu", "given" : "Xiaolei", "non-dropping-particle" : "", "parse-names" : false, "suffix" : "" }, { "dropping-particle" : "", "family" : "Sun", "given" : "Xiao", "non-dropping-particle" : "", "parse-names" : false, "suffix" : "" }, { "dropping-particle" : "", "family" : "Wong", "given" : "Gane Ka-Shu", "non-dropping-particle" : "", "parse-names" : false, "suffix" : "" }, { "dropping-particle" : "", "family" : "Leebens-Mack", "given" : "James", "non-dropping-particle" : "", "parse-names" : false, "suffix" : "" } ], "container-title" : "Proceedings of the National Academy of Sciences", "id" : "ITEM-1", "issue" : "45", "issued" : { "date-parts" : [ [ "2014" ] ] }, "page" : "E4859-E4868", "title" : "Phylotranscriptomic analysis of the origin and early diversification of land plants", "type" : "article-journal", "volume" : "111" }, "uris" : [ "http://www.mendeley.com/documents/?uuid=b4fbdba3-2a91-43d2-970e-ae51f1a76cc3" ] }, { "id" : "ITEM-2", "itemData" : { "DOI" : "10.1111/j.1469-8137.2011.03794.x", "ISBN" : "1469-8137 (Electronic)\\n0028-646X (Linking)", "ISSN" : "0028646X", "PMID" : "21729086", "abstract" : "\u2022 Plants have utterly transformed the planet, but testing hypotheses of causality requires a reliable time-scale for plant evolution. While clock methods have been extensively developed, less attention has been paid to the correct interpretation and appropriate implementation of fossil data. \u2022 We constructed 17 calibrations, consisting of minimum constraints and soft maximum constraints, for divergences between model representatives of the major land plant lineages. Using a data set of seven plastid genes, we performed a cross-validation analysis to determine the consistency of the calibrations. Six molecular clock analyses were then conducted, one with the original calibrations, and others exploring the impact on divergence estimates of changing maxima at basal nodes, and prior probability densities within calibrations. \u2022 Cross-validation highlighted Tracheophyta and Euphyllophyta calibrations as inconsistent, either because their soft maxima were overly conservative or because of undetected rate variation. Molecular clock analyses yielded estimates ranging from 568-815 million yr before present (Ma) for crown embryophytes and from 175-240 Ma for crown angiosperms. \u2022 We reject both a post-Jurassic origin of angiosperms and a post-Cambrian origin of land plants. Our analyses also suggest that the establishment of the major embryophyte lineages occurred at a much slower tempo than suggested in most previous studies. These conclusions are entirely compatible with current palaeobotanical data, although not necessarily with their interpretation by palaeobotanists.", "author" : [ { "dropping-particle" : "", "family" : "Clarke", "given" : "John T.", "non-dropping-particle" : "", "parse-names" : false, "suffix" : "" }, { "dropping-particle" : "", "family" : "Warnock", "given" : "Rachel C M", "non-dropping-particle" : "", "parse-names" : false, "suffix" : "" }, { "dropping-particle" : "", "family" : "Donoghue", "given" : "Philip C J", "non-dropping-particle" : "", "parse-names" : false, "suffix" : "" } ], "container-title" : "New Phytologist", "id" : "ITEM-2", "issue" : "1", "issued" : { "date-parts" : [ [ "2011" ] ] }, "page" : "266-301", "title" : "Establishing a time-scale for plant evolution", "type" : "article-journal", "volume" : "192" }, "uris" : [ "http://www.mendeley.com/documents/?uuid=b54ebb79-0ab9-4bf1-acfd-53c907ee5ee5" ] }, { "id" : "ITEM-3", "itemData" : { "DOI" : "10.1093/sysbio/syt109", "ISBN" : "1076-836X (Electronic)\\r1063-5157 (Linking)", "ISSN" : "1063-5157", "PMID" : "24399481", "abstract" : "Plants are the primary producers of the terrestrial ecosystems that dominate much of the natural environment. Occurring approximately 480 Ma (Sanderson 2003; Kenrick et al. 2012), the evolutionary transition of plants from an aquatic to a terrestrial environment was accompanied by several major developmental innovations. The freshwater charophyte ancestors of land plants have a haplobiontic life cycle with a single haploid multicellular stage, whereas land plants, which include the bryophytes (liverworts, hornworts, and mosses) and tracheophytes (also called vascular plants, namely, lycopods, ferns, and seed plants), exhibit a marked alternation of generations with a diplobiontic life cycle with both haploid and diploid multicellular stages and where the embryo remains attached to, and is nourished by, the gametophyte (Haig 2008). The interjection of a multicellular diploid phase into the land\u2013plant life cycle was an important adaptation that enabled long-distance dispersal via mitotic spores where waterborne male gametes have restricted motility in dry terrestrial environments. Despite the similarity among land\u2013plant life cycles, they differ in one significant aspect: in the three bryophyte groups, the haploid gametophytic stage is the dominant vegetative stage, whereas in vascular plants the diploid sporophyte dominates. A common assumption, and one implied by the tradition of referring to bryophytes as \u201clower plants\u201d\u2014in contrast to the \u201chigher\u201d tracheophytes\u2014is that the bryophytes and their life cycle are primitive (Kato and Akiyama 2005). However, without a strong phylogenetic hypothesis of land\u2013plant relationships, it is not clear which (if either) of the gametophyte or sporophyte was the dominant ancestral vegetative state present in the earliest land plants (Renzaglia et al. 2007; Qiu et al. 2012).", "author" : [ { "dropping-particle" : "", "family" : "Cox", "given" : "Cymon J.", "non-dropping-particle" : "", "parse-names" : false, "suffix" : "" }, { "dropping-particle" : "", "family" : "Li", "given" : "B.", "non-dropping-particle" : "", "parse-names" : false, "suffix" : "" }, { "dropping-particle" : "", "family" : "Foster", "given" : "P. G.", "non-dropping-particle" : "", "parse-names" : false, "suffix" : "" }, { "dropping-particle" : "", "family" : "Embley", "given" : "T. M.", "non-dropping-particle" : "", "parse-names" : false, "suffix" : "" }, { "dropping-particle" : "", "family" : "Civan", "given" : "P.", "non-dropping-particle" : "", "parse-names" : false, "suffix" : "" } ], "container-title" : "Systematic Biology", "id" : "ITEM-3", "issue" : "2", "issued" : { "date-parts" : [ [ "2014" ] ] }, "page" : "272-279", "title" : "Conflicting Phylogenies for Early Land Plants are Caused by Composition Biases among Synonymous Substitutions", "type" : "article-journal", "volume" : "63" }, "uris" : [ "http://www.mendeley.com/documents/?uuid=54a762ca-f7df-4c56-a4f3-26f66cf18239" ] } ], "mendeley" : { "formattedCitation" : "&lt;sup&gt;42,43,55&lt;/sup&gt;", "plainTextFormattedCitation" : "42,43,55", "previouslyFormattedCitation" : "&lt;sup&gt;42,43,54&lt;/sup&gt;" }, "properties" : { "noteIndex" : 0 }, "schema" : "https://github.com/citation-style-language/schema/raw/master/csl-citation.json" }</w:instrText>
      </w:r>
      <w:r w:rsidR="00CC28A8" w:rsidRPr="0002034D">
        <w:fldChar w:fldCharType="separate"/>
      </w:r>
      <w:r w:rsidR="00D96065" w:rsidRPr="00D96065">
        <w:rPr>
          <w:noProof/>
          <w:vertAlign w:val="superscript"/>
        </w:rPr>
        <w:t>42,43,55</w:t>
      </w:r>
      <w:r w:rsidR="00CC28A8" w:rsidRPr="0002034D">
        <w:fldChar w:fldCharType="end"/>
      </w:r>
      <w:r w:rsidR="00CC28A8" w:rsidRPr="0002034D">
        <w:t xml:space="preserve"> for the deep-time relationships of land plants on </w:t>
      </w:r>
      <w:r w:rsidR="00CC28A8">
        <w:t>ancestral state reconstruction</w:t>
      </w:r>
      <w:r w:rsidR="00CC28A8" w:rsidRPr="0002034D">
        <w:t xml:space="preserve">, </w:t>
      </w:r>
      <w:ins w:id="298" w:author="Vos, R.A." w:date="2017-04-13T15:45:00Z">
        <w:r w:rsidR="008B4AC3">
          <w:t xml:space="preserve">we rooted </w:t>
        </w:r>
      </w:ins>
      <w:r w:rsidR="00CC28A8">
        <w:t xml:space="preserve">the likelihood tree </w:t>
      </w:r>
      <w:del w:id="299" w:author="Vos, R.A." w:date="2017-04-13T15:45:00Z">
        <w:r w:rsidR="00CC28A8" w:rsidDel="008B4AC3">
          <w:delText xml:space="preserve">was rooted </w:delText>
        </w:r>
      </w:del>
      <w:r w:rsidR="00CC28A8">
        <w:t xml:space="preserve">according to the different hypotheses and </w:t>
      </w:r>
      <w:ins w:id="300" w:author="Vos, R.A." w:date="2017-04-13T15:46:00Z">
        <w:r w:rsidR="008B4AC3">
          <w:t xml:space="preserve">applied </w:t>
        </w:r>
      </w:ins>
      <w:ins w:id="301" w:author="Vos, R.A." w:date="2017-04-13T15:53:00Z">
        <w:r w:rsidR="005915B4">
          <w:t xml:space="preserve">our </w:t>
        </w:r>
      </w:ins>
      <w:ins w:id="302" w:author="Vos, R.A." w:date="2017-04-13T15:46:00Z">
        <w:r w:rsidR="008B4AC3">
          <w:t xml:space="preserve">divergence dating </w:t>
        </w:r>
      </w:ins>
      <w:ins w:id="303" w:author="Vos, R.A." w:date="2017-04-13T15:53:00Z">
        <w:r w:rsidR="005915B4">
          <w:t xml:space="preserve">protocol </w:t>
        </w:r>
      </w:ins>
      <w:ins w:id="304" w:author="Vos, R.A." w:date="2017-04-13T15:46:00Z">
        <w:r w:rsidR="008B4AC3">
          <w:t xml:space="preserve">to </w:t>
        </w:r>
      </w:ins>
      <w:r w:rsidR="00CC28A8">
        <w:t xml:space="preserve">each </w:t>
      </w:r>
      <w:ins w:id="305" w:author="Vos, R.A." w:date="2017-04-13T15:46:00Z">
        <w:r w:rsidR="008B4AC3">
          <w:t xml:space="preserve">rooted </w:t>
        </w:r>
      </w:ins>
      <w:r w:rsidR="00CC28A8">
        <w:t xml:space="preserve">topology </w:t>
      </w:r>
      <w:del w:id="306" w:author="Vos, R.A." w:date="2017-04-13T15:46:00Z">
        <w:r w:rsidR="00CC28A8" w:rsidDel="008B4AC3">
          <w:delText xml:space="preserve">was submitted to divergence dating </w:delText>
        </w:r>
      </w:del>
      <w:r w:rsidR="00CC28A8" w:rsidRPr="001E5587">
        <w:rPr>
          <w:shd w:val="clear" w:color="auto" w:fill="FFFF00"/>
        </w:rPr>
        <w:t>(Fig)</w:t>
      </w:r>
      <w:r w:rsidR="00CC28A8" w:rsidRPr="0002034D">
        <w:t xml:space="preserve">. </w:t>
      </w:r>
      <w:del w:id="307" w:author="Vos, R.A." w:date="2017-04-13T15:48:00Z">
        <w:r w:rsidR="00A90D3B" w:rsidRPr="00A90D3B" w:rsidDel="005915B4">
          <w:delText>To date the phylogenetic tree,</w:delText>
        </w:r>
      </w:del>
      <w:del w:id="308" w:author="Vos, R.A." w:date="2017-04-13T15:47:00Z">
        <w:r w:rsidR="00A90D3B" w:rsidRPr="00A90D3B" w:rsidDel="008D44BE">
          <w:delText xml:space="preserve"> </w:delText>
        </w:r>
        <w:r w:rsidR="00E84455" w:rsidDel="008D44BE">
          <w:delText>six fossil</w:delText>
        </w:r>
        <w:r w:rsidR="00A90D3B" w:rsidRPr="00A90D3B" w:rsidDel="008D44BE">
          <w:delText xml:space="preserve"> calibration points were used </w:delText>
        </w:r>
        <w:r w:rsidR="00A90D3B" w:rsidRPr="00ED17FC" w:rsidDel="008D44BE">
          <w:delText>(</w:delText>
        </w:r>
        <w:r w:rsidR="00E26D04" w:rsidRPr="00ED17FC" w:rsidDel="008D44BE">
          <w:delText>Table S3</w:delText>
        </w:r>
        <w:r w:rsidR="00A90D3B" w:rsidRPr="00ED17FC" w:rsidDel="008D44BE">
          <w:delText>)</w:delText>
        </w:r>
      </w:del>
      <w:del w:id="309" w:author="Vos, R.A." w:date="2017-04-13T15:48:00Z">
        <w:r w:rsidR="00A90D3B" w:rsidRPr="00ED17FC" w:rsidDel="005915B4">
          <w:delText xml:space="preserve">. </w:delText>
        </w:r>
      </w:del>
      <w:moveFromRangeStart w:id="310" w:author="Vos, R.A." w:date="2017-04-13T15:49:00Z" w:name="move353717875"/>
      <w:moveFrom w:id="311" w:author="Vos, R.A." w:date="2017-04-13T15:49:00Z">
        <w:r w:rsidR="00A90D3B" w:rsidRPr="00ED17FC" w:rsidDel="005915B4">
          <w:t>A lognormal</w:t>
        </w:r>
        <w:r w:rsidR="00A90D3B" w:rsidRPr="00A90D3B" w:rsidDel="005915B4">
          <w:t xml:space="preserve"> distribution was chosen for each of the calibration points, in order to have a soft maximum constraint. The standard deviation of log transformed distribution was </w:t>
        </w:r>
        <w:r w:rsidR="00CC28A8" w:rsidDel="005915B4">
          <w:t>1.25</w:t>
        </w:r>
        <w:r w:rsidR="00A90D3B" w:rsidRPr="00A90D3B" w:rsidDel="005915B4">
          <w:t xml:space="preserve"> for each calibration point and the M parameter was modified to ensure that the 9</w:t>
        </w:r>
        <w:r w:rsidR="005D324B" w:rsidDel="005915B4">
          <w:t>7.</w:t>
        </w:r>
        <w:r w:rsidR="00A90D3B" w:rsidRPr="00A90D3B" w:rsidDel="005915B4">
          <w:t xml:space="preserve">5% quantile was below the soft maximum limit of the fossil constraint. A Yule prior was chosen for the analysis, with a lognormal relaxed clock model. </w:t>
        </w:r>
        <w:r w:rsidR="00A90D3B" w:rsidRPr="006C4E8E" w:rsidDel="005915B4">
          <w:t xml:space="preserve">The MCMC analyses for of </w:t>
        </w:r>
        <w:r w:rsidR="004A7F4C" w:rsidRPr="006C4E8E" w:rsidDel="005915B4">
          <w:t>15</w:t>
        </w:r>
        <w:r w:rsidR="00A90D3B" w:rsidRPr="006C4E8E" w:rsidDel="005915B4">
          <w:t>0</w:t>
        </w:r>
        <w:r w:rsidR="006C4E8E" w:rsidDel="005915B4">
          <w:t xml:space="preserve"> million</w:t>
        </w:r>
        <w:r w:rsidR="00A90D3B" w:rsidRPr="006C4E8E" w:rsidDel="005915B4">
          <w:t xml:space="preserve"> generations. </w:t>
        </w:r>
        <w:r w:rsidR="00CC28A8" w:rsidRPr="006C4E8E" w:rsidDel="005915B4">
          <w:t>Trace</w:t>
        </w:r>
        <w:r w:rsidR="00A90D3B" w:rsidRPr="006C4E8E" w:rsidDel="005915B4">
          <w:t xml:space="preserve"> files were updated every </w:t>
        </w:r>
        <w:r w:rsidR="00CC28A8" w:rsidRPr="006C4E8E" w:rsidDel="005915B4">
          <w:t xml:space="preserve">500 </w:t>
        </w:r>
        <w:r w:rsidR="00A90D3B" w:rsidRPr="006C4E8E" w:rsidDel="005915B4">
          <w:t>generati</w:t>
        </w:r>
        <w:r w:rsidR="00CC28A8" w:rsidRPr="006C4E8E" w:rsidDel="005915B4">
          <w:t>ons, and trees sampled every 10</w:t>
        </w:r>
        <w:r w:rsidR="006C4E8E" w:rsidDel="005915B4">
          <w:t>,</w:t>
        </w:r>
        <w:r w:rsidR="00CC28A8" w:rsidRPr="006C4E8E" w:rsidDel="005915B4">
          <w:t>000</w:t>
        </w:r>
        <w:r w:rsidR="00A90D3B" w:rsidRPr="006C4E8E" w:rsidDel="005915B4">
          <w:t xml:space="preserve"> </w:t>
        </w:r>
        <w:r w:rsidR="00A90D3B" w:rsidRPr="006C4E8E" w:rsidDel="005915B4">
          <w:rPr>
            <w:szCs w:val="24"/>
          </w:rPr>
          <w:t xml:space="preserve">generations. </w:t>
        </w:r>
      </w:moveFrom>
      <w:moveFromRangeEnd w:id="310"/>
    </w:p>
    <w:p w14:paraId="109BC3F4" w14:textId="77777777" w:rsidR="001F15BB" w:rsidRDefault="001F15BB" w:rsidP="00621722">
      <w:pPr>
        <w:rPr>
          <w:szCs w:val="24"/>
        </w:rPr>
      </w:pPr>
    </w:p>
    <w:p w14:paraId="3A9553C9" w14:textId="05E43B35" w:rsidR="0002034D" w:rsidRDefault="00A90D3B" w:rsidP="00621722">
      <w:pPr>
        <w:rPr>
          <w:szCs w:val="24"/>
        </w:rPr>
      </w:pPr>
      <w:r w:rsidRPr="006C4E8E">
        <w:rPr>
          <w:szCs w:val="24"/>
        </w:rPr>
        <w:t xml:space="preserve">Log Combiner was used to resample the trees every </w:t>
      </w:r>
      <w:r w:rsidR="00CC28A8" w:rsidRPr="006C4E8E">
        <w:rPr>
          <w:szCs w:val="24"/>
          <w:shd w:val="clear" w:color="auto" w:fill="FFFF00"/>
        </w:rPr>
        <w:t>…</w:t>
      </w:r>
      <w:r w:rsidR="00CC28A8" w:rsidRPr="006C4E8E">
        <w:rPr>
          <w:szCs w:val="24"/>
        </w:rPr>
        <w:t xml:space="preserve"> </w:t>
      </w:r>
      <w:proofErr w:type="gramStart"/>
      <w:r w:rsidRPr="006C4E8E">
        <w:rPr>
          <w:szCs w:val="24"/>
        </w:rPr>
        <w:t>generations</w:t>
      </w:r>
      <w:proofErr w:type="gramEnd"/>
      <w:r w:rsidRPr="006C4E8E">
        <w:rPr>
          <w:szCs w:val="24"/>
        </w:rPr>
        <w:t xml:space="preserve"> with a </w:t>
      </w:r>
      <w:proofErr w:type="spellStart"/>
      <w:r w:rsidRPr="006C4E8E">
        <w:rPr>
          <w:szCs w:val="24"/>
        </w:rPr>
        <w:t>burnin</w:t>
      </w:r>
      <w:proofErr w:type="spellEnd"/>
      <w:r w:rsidRPr="006C4E8E">
        <w:rPr>
          <w:szCs w:val="24"/>
        </w:rPr>
        <w:t xml:space="preserve"> of </w:t>
      </w:r>
      <w:r w:rsidR="00CC28A8" w:rsidRPr="006C4E8E">
        <w:rPr>
          <w:szCs w:val="24"/>
          <w:shd w:val="clear" w:color="auto" w:fill="FFFF00"/>
        </w:rPr>
        <w:t>…</w:t>
      </w:r>
      <w:r w:rsidRPr="006C4E8E">
        <w:rPr>
          <w:szCs w:val="24"/>
        </w:rPr>
        <w:t xml:space="preserve"> </w:t>
      </w:r>
      <w:proofErr w:type="spellStart"/>
      <w:r w:rsidRPr="006C4E8E">
        <w:rPr>
          <w:szCs w:val="24"/>
        </w:rPr>
        <w:t>percent</w:t>
      </w:r>
      <w:proofErr w:type="spellEnd"/>
      <w:r w:rsidRPr="006C4E8E">
        <w:rPr>
          <w:szCs w:val="24"/>
        </w:rPr>
        <w:t xml:space="preserve">, to a total of </w:t>
      </w:r>
      <w:r w:rsidR="003F057E">
        <w:rPr>
          <w:szCs w:val="24"/>
        </w:rPr>
        <w:t>…</w:t>
      </w:r>
      <w:r w:rsidRPr="006C4E8E">
        <w:rPr>
          <w:szCs w:val="24"/>
        </w:rPr>
        <w:t xml:space="preserve"> trees.</w:t>
      </w:r>
      <w:r w:rsidRPr="00A90D3B">
        <w:rPr>
          <w:szCs w:val="24"/>
        </w:rPr>
        <w:t xml:space="preserve"> </w:t>
      </w:r>
      <w:r w:rsidR="009B0CE4">
        <w:rPr>
          <w:szCs w:val="24"/>
        </w:rPr>
        <w:t xml:space="preserve">The </w:t>
      </w:r>
      <w:r w:rsidRPr="00A90D3B">
        <w:rPr>
          <w:szCs w:val="24"/>
        </w:rPr>
        <w:t>maxi</w:t>
      </w:r>
      <w:r w:rsidR="009B0CE4">
        <w:rPr>
          <w:szCs w:val="24"/>
        </w:rPr>
        <w:t xml:space="preserve">mum clade credibility tree was constructed with </w:t>
      </w:r>
      <w:r w:rsidRPr="00A90D3B">
        <w:rPr>
          <w:szCs w:val="24"/>
        </w:rPr>
        <w:t>Tree annotator v2.2.1</w:t>
      </w:r>
      <w:r w:rsidRPr="00A90D3B">
        <w:rPr>
          <w:szCs w:val="24"/>
        </w:rPr>
        <w:fldChar w:fldCharType="begin" w:fldLock="1"/>
      </w:r>
      <w:r w:rsidR="00D96065">
        <w:rPr>
          <w:szCs w:val="24"/>
        </w:rPr>
        <w:instrText>ADDIN CSL_CITATION { "citationItems" : [ { "id" : "ITEM-1", "itemData" : { "author" : [ { "dropping-particle" : "", "family" : "Rambaut", "given" : "Andrew", "non-dropping-particle" : "", "parse-names" : false, "suffix" : "" }, { "dropping-particle" : "", "family" : "Drummond", "given" : "Alexei J.", "non-dropping-particle" : "", "parse-names" : false, "suffix" : "" } ], "id" : "ITEM-1", "issued" : { "date-parts" : [ [ "2015" ] ] }, "title" : "TreeAnnotator v2.2.1.", "type" : "article" }, "uris" : [ "http://www.mendeley.com/documents/?uuid=e54de4b0-7645-4db4-b420-9969b8ea6aa7" ] } ], "mendeley" : { "formattedCitation" : "&lt;sup&gt;56&lt;/sup&gt;", "plainTextFormattedCitation" : "56", "previouslyFormattedCitation" : "&lt;sup&gt;55&lt;/sup&gt;" }, "properties" : { "noteIndex" : 0 }, "schema" : "https://github.com/citation-style-language/schema/raw/master/csl-citation.json" }</w:instrText>
      </w:r>
      <w:r w:rsidRPr="00A90D3B">
        <w:rPr>
          <w:szCs w:val="24"/>
        </w:rPr>
        <w:fldChar w:fldCharType="separate"/>
      </w:r>
      <w:r w:rsidR="00D96065" w:rsidRPr="00D96065">
        <w:rPr>
          <w:noProof/>
          <w:szCs w:val="24"/>
          <w:vertAlign w:val="superscript"/>
        </w:rPr>
        <w:t>56</w:t>
      </w:r>
      <w:r w:rsidRPr="00A90D3B">
        <w:rPr>
          <w:szCs w:val="24"/>
        </w:rPr>
        <w:fldChar w:fldCharType="end"/>
      </w:r>
      <w:r w:rsidRPr="00A90D3B">
        <w:rPr>
          <w:szCs w:val="24"/>
        </w:rPr>
        <w:t>.</w:t>
      </w:r>
    </w:p>
    <w:p w14:paraId="0AA00C39" w14:textId="672F6433" w:rsidR="00666F69" w:rsidRDefault="00666F69" w:rsidP="00621722">
      <w:pPr>
        <w:rPr>
          <w:szCs w:val="24"/>
        </w:rPr>
      </w:pPr>
      <w:proofErr w:type="spellStart"/>
      <w:r>
        <w:rPr>
          <w:szCs w:val="24"/>
        </w:rPr>
        <w:t>ATxMB</w:t>
      </w:r>
      <w:proofErr w:type="spellEnd"/>
      <w:r>
        <w:rPr>
          <w:szCs w:val="24"/>
        </w:rPr>
        <w:t xml:space="preserve"> </w:t>
      </w:r>
      <w:proofErr w:type="spellStart"/>
      <w:r>
        <w:rPr>
          <w:szCs w:val="24"/>
        </w:rPr>
        <w:t>burnin</w:t>
      </w:r>
      <w:proofErr w:type="spellEnd"/>
      <w:r>
        <w:rPr>
          <w:szCs w:val="24"/>
        </w:rPr>
        <w:t xml:space="preserve"> 5%</w:t>
      </w:r>
      <w:proofErr w:type="gramStart"/>
      <w:r>
        <w:rPr>
          <w:szCs w:val="24"/>
        </w:rPr>
        <w:t>;</w:t>
      </w:r>
      <w:proofErr w:type="gramEnd"/>
      <w:r>
        <w:rPr>
          <w:szCs w:val="24"/>
        </w:rPr>
        <w:t xml:space="preserve"> 14251 trees processed.</w:t>
      </w:r>
      <w:r w:rsidR="00F63945">
        <w:rPr>
          <w:szCs w:val="24"/>
        </w:rPr>
        <w:t xml:space="preserve"> Mean heights</w:t>
      </w:r>
    </w:p>
    <w:p w14:paraId="3901A174" w14:textId="77777777" w:rsidR="00666F69" w:rsidRDefault="00666F69" w:rsidP="00621722">
      <w:pPr>
        <w:rPr>
          <w:szCs w:val="24"/>
        </w:rPr>
      </w:pPr>
    </w:p>
    <w:p w14:paraId="0D7C5FB5" w14:textId="77777777" w:rsidR="008861FC" w:rsidRDefault="008861FC" w:rsidP="009B0CE4">
      <w:pPr>
        <w:rPr>
          <w:i/>
        </w:rPr>
      </w:pPr>
    </w:p>
    <w:p w14:paraId="1A2B67AD" w14:textId="1EA419FA" w:rsidR="00E84455" w:rsidRPr="00E84455" w:rsidRDefault="00E84455" w:rsidP="001F15BB">
      <w:pPr>
        <w:shd w:val="clear" w:color="auto" w:fill="66FF33"/>
        <w:rPr>
          <w:i/>
        </w:rPr>
      </w:pPr>
      <w:r w:rsidRPr="00E84455">
        <w:rPr>
          <w:i/>
        </w:rPr>
        <w:t>Ancestral state reconstruction</w:t>
      </w:r>
    </w:p>
    <w:p w14:paraId="397F9EF5" w14:textId="525A2E93" w:rsidR="00A24DC5" w:rsidRDefault="009B0CE4" w:rsidP="00ED17FC">
      <w:r w:rsidRPr="009B0CE4">
        <w:t xml:space="preserve">Before ancestral state reconstruction, species that were solely added to strengthen the coverage of markers for some </w:t>
      </w:r>
      <w:r w:rsidR="00E84455">
        <w:t>taxa</w:t>
      </w:r>
      <w:r w:rsidRPr="009B0CE4">
        <w:t xml:space="preserve"> were dropped from the phylogeny.</w:t>
      </w:r>
      <w:r>
        <w:t xml:space="preserve"> </w:t>
      </w:r>
      <w:bookmarkStart w:id="312" w:name="_Toc436298495"/>
      <w:r w:rsidR="00ED17FC" w:rsidRPr="00ED17FC">
        <w:rPr>
          <w:shd w:val="clear" w:color="auto" w:fill="66FF33"/>
        </w:rPr>
        <w:t>Rutger</w:t>
      </w:r>
      <w:r w:rsidR="00ED17FC">
        <w:t xml:space="preserve"> </w:t>
      </w:r>
    </w:p>
    <w:p w14:paraId="1F54D933" w14:textId="77777777" w:rsidR="00ED17FC" w:rsidRDefault="00ED17FC" w:rsidP="00ED17FC"/>
    <w:p w14:paraId="57257083" w14:textId="77777777" w:rsidR="00ED17FC" w:rsidRDefault="00ED17FC" w:rsidP="00ED17FC"/>
    <w:p w14:paraId="4F677DD9" w14:textId="2C0D0ECB" w:rsidR="00A439B8" w:rsidRDefault="00762F70" w:rsidP="00621722">
      <w:pPr>
        <w:pStyle w:val="Kop1"/>
        <w:rPr>
          <w:color w:val="FF0000"/>
        </w:rPr>
      </w:pPr>
      <w:r w:rsidRPr="00D06336">
        <w:t>References</w:t>
      </w:r>
      <w:bookmarkEnd w:id="312"/>
      <w:r w:rsidR="00572AEB">
        <w:t xml:space="preserve"> </w:t>
      </w:r>
      <w:r w:rsidR="00572AEB" w:rsidRPr="00572AEB">
        <w:rPr>
          <w:color w:val="FF0000"/>
        </w:rPr>
        <w:t>max 70</w:t>
      </w:r>
    </w:p>
    <w:p w14:paraId="2FDBDC4C" w14:textId="77777777" w:rsidR="008A4DD1" w:rsidRPr="008A4DD1" w:rsidRDefault="008A4DD1" w:rsidP="00621722">
      <w:pPr>
        <w:sectPr w:rsidR="008A4DD1" w:rsidRPr="008A4DD1" w:rsidSect="0080410E">
          <w:footerReference w:type="default" r:id="rId10"/>
          <w:type w:val="continuous"/>
          <w:pgSz w:w="11906" w:h="16838" w:code="9"/>
          <w:pgMar w:top="720" w:right="720" w:bottom="720" w:left="720" w:header="709" w:footer="709" w:gutter="0"/>
          <w:cols w:space="708"/>
          <w:docGrid w:linePitch="360"/>
        </w:sectPr>
      </w:pPr>
    </w:p>
    <w:p w14:paraId="3BE54CD0" w14:textId="705A7434" w:rsidR="00D96065" w:rsidRPr="00D96065" w:rsidRDefault="00AB6956" w:rsidP="00D96065">
      <w:pPr>
        <w:widowControl w:val="0"/>
        <w:autoSpaceDE w:val="0"/>
        <w:autoSpaceDN w:val="0"/>
        <w:adjustRightInd w:val="0"/>
        <w:spacing w:line="240" w:lineRule="auto"/>
        <w:ind w:left="640" w:hanging="640"/>
        <w:rPr>
          <w:rFonts w:ascii="Calibri" w:hAnsi="Calibri" w:cs="Times New Roman"/>
          <w:noProof/>
          <w:szCs w:val="24"/>
        </w:rPr>
      </w:pPr>
      <w:r w:rsidRPr="0044321F">
        <w:lastRenderedPageBreak/>
        <w:fldChar w:fldCharType="begin" w:fldLock="1"/>
      </w:r>
      <w:r w:rsidRPr="0044321F">
        <w:instrText xml:space="preserve">ADDIN Mendeley Bibliography CSL_BIBLIOGRAPHY </w:instrText>
      </w:r>
      <w:r w:rsidRPr="0044321F">
        <w:fldChar w:fldCharType="separate"/>
      </w:r>
      <w:r w:rsidR="00D96065" w:rsidRPr="00D96065">
        <w:rPr>
          <w:rFonts w:ascii="Calibri" w:hAnsi="Calibri" w:cs="Times New Roman"/>
          <w:noProof/>
          <w:szCs w:val="24"/>
        </w:rPr>
        <w:t>1.</w:t>
      </w:r>
      <w:r w:rsidR="00D96065" w:rsidRPr="00D96065">
        <w:rPr>
          <w:rFonts w:ascii="Calibri" w:hAnsi="Calibri" w:cs="Times New Roman"/>
          <w:noProof/>
          <w:szCs w:val="24"/>
        </w:rPr>
        <w:tab/>
        <w:t xml:space="preserve">Hedges, S. B., Marin, J., Suleski, M., Paymer, M. &amp; Kumar, S. Tree of Life Reveals Clock-Like Speciation and Diversification. </w:t>
      </w:r>
      <w:r w:rsidR="00D96065" w:rsidRPr="00D96065">
        <w:rPr>
          <w:rFonts w:ascii="Calibri" w:hAnsi="Calibri" w:cs="Times New Roman"/>
          <w:i/>
          <w:iCs/>
          <w:noProof/>
          <w:szCs w:val="24"/>
        </w:rPr>
        <w:t>Mol. Biol. Evol.</w:t>
      </w:r>
      <w:r w:rsidR="00D96065" w:rsidRPr="00D96065">
        <w:rPr>
          <w:rFonts w:ascii="Calibri" w:hAnsi="Calibri" w:cs="Times New Roman"/>
          <w:noProof/>
          <w:szCs w:val="24"/>
        </w:rPr>
        <w:t xml:space="preserve"> </w:t>
      </w:r>
      <w:r w:rsidR="00D96065" w:rsidRPr="00D96065">
        <w:rPr>
          <w:rFonts w:ascii="Calibri" w:hAnsi="Calibri" w:cs="Times New Roman"/>
          <w:b/>
          <w:bCs/>
          <w:noProof/>
          <w:szCs w:val="24"/>
        </w:rPr>
        <w:t>32,</w:t>
      </w:r>
      <w:r w:rsidR="00D96065" w:rsidRPr="00D96065">
        <w:rPr>
          <w:rFonts w:ascii="Calibri" w:hAnsi="Calibri" w:cs="Times New Roman"/>
          <w:noProof/>
          <w:szCs w:val="24"/>
        </w:rPr>
        <w:t xml:space="preserve"> 835–845 (2015).</w:t>
      </w:r>
    </w:p>
    <w:p w14:paraId="66C0AB3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w:t>
      </w:r>
      <w:r w:rsidRPr="00D96065">
        <w:rPr>
          <w:rFonts w:ascii="Calibri" w:hAnsi="Calibri" w:cs="Times New Roman"/>
          <w:noProof/>
          <w:szCs w:val="24"/>
        </w:rPr>
        <w:tab/>
        <w:t xml:space="preserve">Lenton, T. M., Crouch, M., Johnson, M., Pires, N. &amp; Dolan, L. First plants cooled the Ordovician. </w:t>
      </w:r>
      <w:r w:rsidRPr="00D96065">
        <w:rPr>
          <w:rFonts w:ascii="Calibri" w:hAnsi="Calibri" w:cs="Times New Roman"/>
          <w:i/>
          <w:iCs/>
          <w:noProof/>
          <w:szCs w:val="24"/>
        </w:rPr>
        <w:t>Nat. Geosci.</w:t>
      </w:r>
      <w:r w:rsidRPr="00D96065">
        <w:rPr>
          <w:rFonts w:ascii="Calibri" w:hAnsi="Calibri" w:cs="Times New Roman"/>
          <w:noProof/>
          <w:szCs w:val="24"/>
        </w:rPr>
        <w:t xml:space="preserve"> </w:t>
      </w:r>
      <w:r w:rsidRPr="00D96065">
        <w:rPr>
          <w:rFonts w:ascii="Calibri" w:hAnsi="Calibri" w:cs="Times New Roman"/>
          <w:b/>
          <w:bCs/>
          <w:noProof/>
          <w:szCs w:val="24"/>
        </w:rPr>
        <w:t>5,</w:t>
      </w:r>
      <w:r w:rsidRPr="00D96065">
        <w:rPr>
          <w:rFonts w:ascii="Calibri" w:hAnsi="Calibri" w:cs="Times New Roman"/>
          <w:noProof/>
          <w:szCs w:val="24"/>
        </w:rPr>
        <w:t xml:space="preserve"> 86–89 (2012).</w:t>
      </w:r>
    </w:p>
    <w:p w14:paraId="08754D2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w:t>
      </w:r>
      <w:r w:rsidRPr="00D96065">
        <w:rPr>
          <w:rFonts w:ascii="Calibri" w:hAnsi="Calibri" w:cs="Times New Roman"/>
          <w:noProof/>
          <w:szCs w:val="24"/>
        </w:rPr>
        <w:tab/>
        <w:t xml:space="preserve">Selosse, M.-A., Strullu-Derrien, C., Martin, F. M., Kamoun, S. &amp; Kenrick, P. Plants, fungi and oomycetes: a 400-million year affair that shapes the biosphere.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206,</w:t>
      </w:r>
      <w:r w:rsidRPr="00D96065">
        <w:rPr>
          <w:rFonts w:ascii="Calibri" w:hAnsi="Calibri" w:cs="Times New Roman"/>
          <w:noProof/>
          <w:szCs w:val="24"/>
        </w:rPr>
        <w:t xml:space="preserve"> 501–506 (2015).</w:t>
      </w:r>
    </w:p>
    <w:p w14:paraId="171D816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w:t>
      </w:r>
      <w:r w:rsidRPr="00D96065">
        <w:rPr>
          <w:rFonts w:ascii="Calibri" w:hAnsi="Calibri" w:cs="Times New Roman"/>
          <w:noProof/>
          <w:szCs w:val="24"/>
        </w:rPr>
        <w:tab/>
        <w:t xml:space="preserve">Brundrett, M. C. Coevolution of roots and mycorrhizas of land plants.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154,</w:t>
      </w:r>
      <w:r w:rsidRPr="00D96065">
        <w:rPr>
          <w:rFonts w:ascii="Calibri" w:hAnsi="Calibri" w:cs="Times New Roman"/>
          <w:noProof/>
          <w:szCs w:val="24"/>
        </w:rPr>
        <w:t xml:space="preserve"> 275–304 (2002).</w:t>
      </w:r>
    </w:p>
    <w:p w14:paraId="61FAE52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w:t>
      </w:r>
      <w:r w:rsidRPr="00D96065">
        <w:rPr>
          <w:rFonts w:ascii="Calibri" w:hAnsi="Calibri" w:cs="Times New Roman"/>
          <w:noProof/>
          <w:szCs w:val="24"/>
        </w:rPr>
        <w:tab/>
        <w:t xml:space="preserve">Selosse, M.-A. &amp; Strullu-Derrien, C. Origins of the terrestrial flora: A symbiosis with fungi? in </w:t>
      </w:r>
      <w:r w:rsidRPr="00D96065">
        <w:rPr>
          <w:rFonts w:ascii="Calibri" w:hAnsi="Calibri" w:cs="Times New Roman"/>
          <w:i/>
          <w:iCs/>
          <w:noProof/>
          <w:szCs w:val="24"/>
        </w:rPr>
        <w:t>BIO Web of Conferences</w:t>
      </w:r>
      <w:r w:rsidRPr="00D96065">
        <w:rPr>
          <w:rFonts w:ascii="Calibri" w:hAnsi="Calibri" w:cs="Times New Roman"/>
          <w:noProof/>
          <w:szCs w:val="24"/>
        </w:rPr>
        <w:t xml:space="preserve"> </w:t>
      </w:r>
      <w:r w:rsidRPr="00D96065">
        <w:rPr>
          <w:rFonts w:ascii="Calibri" w:hAnsi="Calibri" w:cs="Times New Roman"/>
          <w:b/>
          <w:bCs/>
          <w:noProof/>
          <w:szCs w:val="24"/>
        </w:rPr>
        <w:t>4,</w:t>
      </w:r>
      <w:r w:rsidRPr="00D96065">
        <w:rPr>
          <w:rFonts w:ascii="Calibri" w:hAnsi="Calibri" w:cs="Times New Roman"/>
          <w:noProof/>
          <w:szCs w:val="24"/>
        </w:rPr>
        <w:t xml:space="preserve"> 1–12 (EDP Sciences, 2015).</w:t>
      </w:r>
    </w:p>
    <w:p w14:paraId="7136BA20"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6.</w:t>
      </w:r>
      <w:r w:rsidRPr="00D96065">
        <w:rPr>
          <w:rFonts w:ascii="Calibri" w:hAnsi="Calibri" w:cs="Times New Roman"/>
          <w:noProof/>
          <w:szCs w:val="24"/>
        </w:rPr>
        <w:tab/>
        <w:t xml:space="preserve">Pirozynski, K. A. &amp; Malloch, D. W. The origin of land plants: A matter of mycotrophism. </w:t>
      </w:r>
      <w:r w:rsidRPr="00D96065">
        <w:rPr>
          <w:rFonts w:ascii="Calibri" w:hAnsi="Calibri" w:cs="Times New Roman"/>
          <w:i/>
          <w:iCs/>
          <w:noProof/>
          <w:szCs w:val="24"/>
        </w:rPr>
        <w:t>BioSystems</w:t>
      </w:r>
      <w:r w:rsidRPr="00D96065">
        <w:rPr>
          <w:rFonts w:ascii="Calibri" w:hAnsi="Calibri" w:cs="Times New Roman"/>
          <w:noProof/>
          <w:szCs w:val="24"/>
        </w:rPr>
        <w:t xml:space="preserve"> </w:t>
      </w:r>
      <w:r w:rsidRPr="00D96065">
        <w:rPr>
          <w:rFonts w:ascii="Calibri" w:hAnsi="Calibri" w:cs="Times New Roman"/>
          <w:b/>
          <w:bCs/>
          <w:noProof/>
          <w:szCs w:val="24"/>
        </w:rPr>
        <w:t>6,</w:t>
      </w:r>
      <w:r w:rsidRPr="00D96065">
        <w:rPr>
          <w:rFonts w:ascii="Calibri" w:hAnsi="Calibri" w:cs="Times New Roman"/>
          <w:noProof/>
          <w:szCs w:val="24"/>
        </w:rPr>
        <w:t xml:space="preserve"> 153–164 (1975).</w:t>
      </w:r>
    </w:p>
    <w:p w14:paraId="5B8F421A"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7.</w:t>
      </w:r>
      <w:r w:rsidRPr="00D96065">
        <w:rPr>
          <w:rFonts w:ascii="Calibri" w:hAnsi="Calibri" w:cs="Times New Roman"/>
          <w:noProof/>
          <w:szCs w:val="24"/>
        </w:rPr>
        <w:tab/>
        <w:t xml:space="preserve">Wang, B. &amp; Qiu, Y. L. Phylogenetic distribution and evolution of mycorrhizas in land plants. </w:t>
      </w:r>
      <w:r w:rsidRPr="00D96065">
        <w:rPr>
          <w:rFonts w:ascii="Calibri" w:hAnsi="Calibri" w:cs="Times New Roman"/>
          <w:i/>
          <w:iCs/>
          <w:noProof/>
          <w:szCs w:val="24"/>
        </w:rPr>
        <w:t>Mycorrhiza</w:t>
      </w:r>
      <w:r w:rsidRPr="00D96065">
        <w:rPr>
          <w:rFonts w:ascii="Calibri" w:hAnsi="Calibri" w:cs="Times New Roman"/>
          <w:noProof/>
          <w:szCs w:val="24"/>
        </w:rPr>
        <w:t xml:space="preserve"> </w:t>
      </w:r>
      <w:r w:rsidRPr="00D96065">
        <w:rPr>
          <w:rFonts w:ascii="Calibri" w:hAnsi="Calibri" w:cs="Times New Roman"/>
          <w:b/>
          <w:bCs/>
          <w:noProof/>
          <w:szCs w:val="24"/>
        </w:rPr>
        <w:t>16,</w:t>
      </w:r>
      <w:r w:rsidRPr="00D96065">
        <w:rPr>
          <w:rFonts w:ascii="Calibri" w:hAnsi="Calibri" w:cs="Times New Roman"/>
          <w:noProof/>
          <w:szCs w:val="24"/>
        </w:rPr>
        <w:t xml:space="preserve"> 299–363 (2006).</w:t>
      </w:r>
    </w:p>
    <w:p w14:paraId="21E7CF9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8.</w:t>
      </w:r>
      <w:r w:rsidRPr="00D96065">
        <w:rPr>
          <w:rFonts w:ascii="Calibri" w:hAnsi="Calibri" w:cs="Times New Roman"/>
          <w:noProof/>
          <w:szCs w:val="24"/>
        </w:rPr>
        <w:tab/>
        <w:t xml:space="preserve">van der Heijden, M. G. A., Martin, F. M., Selosse, M.-A. &amp; Sanders, I. R. Mycorrhizal ecology and evolution: the past, the present, and the future.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205,</w:t>
      </w:r>
      <w:r w:rsidRPr="00D96065">
        <w:rPr>
          <w:rFonts w:ascii="Calibri" w:hAnsi="Calibri" w:cs="Times New Roman"/>
          <w:noProof/>
          <w:szCs w:val="24"/>
        </w:rPr>
        <w:t xml:space="preserve"> 1406–1423 (2015).</w:t>
      </w:r>
    </w:p>
    <w:p w14:paraId="551490A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9.</w:t>
      </w:r>
      <w:r w:rsidRPr="00D96065">
        <w:rPr>
          <w:rFonts w:ascii="Calibri" w:hAnsi="Calibri" w:cs="Times New Roman"/>
          <w:noProof/>
          <w:szCs w:val="24"/>
        </w:rPr>
        <w:tab/>
        <w:t xml:space="preserve">Field, K. J. </w:t>
      </w:r>
      <w:r w:rsidRPr="00D96065">
        <w:rPr>
          <w:rFonts w:ascii="Calibri" w:hAnsi="Calibri" w:cs="Times New Roman"/>
          <w:i/>
          <w:iCs/>
          <w:noProof/>
          <w:szCs w:val="24"/>
        </w:rPr>
        <w:t>et al.</w:t>
      </w:r>
      <w:r w:rsidRPr="00D96065">
        <w:rPr>
          <w:rFonts w:ascii="Calibri" w:hAnsi="Calibri" w:cs="Times New Roman"/>
          <w:noProof/>
          <w:szCs w:val="24"/>
        </w:rPr>
        <w:t xml:space="preserve"> First evidence of mutualism between ancient plant lineages </w:t>
      </w:r>
      <w:r w:rsidRPr="00D96065">
        <w:rPr>
          <w:rFonts w:ascii="Calibri" w:hAnsi="Calibri" w:cs="Times New Roman"/>
          <w:noProof/>
          <w:szCs w:val="24"/>
        </w:rPr>
        <w:lastRenderedPageBreak/>
        <w:t xml:space="preserve">(Haplomitriopsida liverworts) and Mucoromycotina fungi and its response to simulated Palaeozoic changes in atmospheric CO 2.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205,</w:t>
      </w:r>
      <w:r w:rsidRPr="00D96065">
        <w:rPr>
          <w:rFonts w:ascii="Calibri" w:hAnsi="Calibri" w:cs="Times New Roman"/>
          <w:noProof/>
          <w:szCs w:val="24"/>
        </w:rPr>
        <w:t xml:space="preserve"> 743–756 (2015).</w:t>
      </w:r>
    </w:p>
    <w:p w14:paraId="10FE2F9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10.</w:t>
      </w:r>
      <w:r w:rsidRPr="00D96065">
        <w:rPr>
          <w:rFonts w:ascii="Calibri" w:hAnsi="Calibri" w:cs="Times New Roman"/>
          <w:noProof/>
          <w:szCs w:val="24"/>
        </w:rPr>
        <w:tab/>
        <w:t xml:space="preserve">Latgé, J. P. &amp; Calderón, F. </w:t>
      </w:r>
      <w:r w:rsidRPr="00D96065">
        <w:rPr>
          <w:rFonts w:ascii="Calibri" w:hAnsi="Calibri" w:cs="Times New Roman"/>
          <w:i/>
          <w:iCs/>
          <w:noProof/>
          <w:szCs w:val="24"/>
        </w:rPr>
        <w:t>The Mycota. A comprehensive Treatise on Fungi as Experimental Systems for Basis and Applied Research.</w:t>
      </w:r>
      <w:r w:rsidRPr="00D96065">
        <w:rPr>
          <w:rFonts w:ascii="Calibri" w:hAnsi="Calibri" w:cs="Times New Roman"/>
          <w:noProof/>
          <w:szCs w:val="24"/>
        </w:rPr>
        <w:t xml:space="preserve"> </w:t>
      </w:r>
      <w:r w:rsidRPr="00D96065">
        <w:rPr>
          <w:rFonts w:ascii="Calibri" w:hAnsi="Calibri" w:cs="Times New Roman"/>
          <w:i/>
          <w:iCs/>
          <w:noProof/>
          <w:szCs w:val="24"/>
        </w:rPr>
        <w:t>Growth, Differentiation and sexuality, 2nd Edition. Springer Berlin Heidelberg</w:t>
      </w:r>
      <w:r w:rsidRPr="00D96065">
        <w:rPr>
          <w:rFonts w:ascii="Calibri" w:hAnsi="Calibri" w:cs="Times New Roman"/>
          <w:noProof/>
          <w:szCs w:val="24"/>
        </w:rPr>
        <w:t xml:space="preserve"> </w:t>
      </w:r>
      <w:r w:rsidRPr="00D96065">
        <w:rPr>
          <w:rFonts w:ascii="Calibri" w:hAnsi="Calibri" w:cs="Times New Roman"/>
          <w:b/>
          <w:bCs/>
          <w:noProof/>
          <w:szCs w:val="24"/>
        </w:rPr>
        <w:t>1,</w:t>
      </w:r>
      <w:r w:rsidRPr="00D96065">
        <w:rPr>
          <w:rFonts w:ascii="Calibri" w:hAnsi="Calibri" w:cs="Times New Roman"/>
          <w:noProof/>
          <w:szCs w:val="24"/>
        </w:rPr>
        <w:t xml:space="preserve"> (2006).</w:t>
      </w:r>
    </w:p>
    <w:p w14:paraId="02753E74"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11.</w:t>
      </w:r>
      <w:r w:rsidRPr="00D96065">
        <w:rPr>
          <w:rFonts w:ascii="Calibri" w:hAnsi="Calibri" w:cs="Times New Roman"/>
          <w:noProof/>
          <w:szCs w:val="24"/>
        </w:rPr>
        <w:tab/>
        <w:t xml:space="preserve">Strullu-Derrien, C. </w:t>
      </w:r>
      <w:r w:rsidRPr="00D96065">
        <w:rPr>
          <w:rFonts w:ascii="Calibri" w:hAnsi="Calibri" w:cs="Times New Roman"/>
          <w:i/>
          <w:iCs/>
          <w:noProof/>
          <w:szCs w:val="24"/>
        </w:rPr>
        <w:t>et al.</w:t>
      </w:r>
      <w:r w:rsidRPr="00D96065">
        <w:rPr>
          <w:rFonts w:ascii="Calibri" w:hAnsi="Calibri" w:cs="Times New Roman"/>
          <w:noProof/>
          <w:szCs w:val="24"/>
        </w:rPr>
        <w:t xml:space="preserve"> Fungal associations in Horneophyton ligneri from the Rhynie Chert (c. 407 million year old) closely resemble those in extant lower land plants: Novel insights into ancestral plant-fungus symbioses.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203,</w:t>
      </w:r>
      <w:r w:rsidRPr="00D96065">
        <w:rPr>
          <w:rFonts w:ascii="Calibri" w:hAnsi="Calibri" w:cs="Times New Roman"/>
          <w:noProof/>
          <w:szCs w:val="24"/>
        </w:rPr>
        <w:t xml:space="preserve"> 964–979 (2014).</w:t>
      </w:r>
    </w:p>
    <w:p w14:paraId="66E9A641"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12.</w:t>
      </w:r>
      <w:r w:rsidRPr="00D96065">
        <w:rPr>
          <w:rFonts w:ascii="Calibri" w:hAnsi="Calibri" w:cs="Times New Roman"/>
          <w:noProof/>
          <w:szCs w:val="24"/>
        </w:rPr>
        <w:tab/>
        <w:t xml:space="preserve">Karandashov, V., Nagy, R., Wegmüller, S., Amrhein, N. &amp; Bucher, M. Evolutionary conservation of a phosphate transporter in the arbuscular mycorrhizal symbiosis. </w:t>
      </w:r>
      <w:r w:rsidRPr="00D96065">
        <w:rPr>
          <w:rFonts w:ascii="Calibri" w:hAnsi="Calibri" w:cs="Times New Roman"/>
          <w:i/>
          <w:iCs/>
          <w:noProof/>
          <w:szCs w:val="24"/>
        </w:rPr>
        <w:t>Proc. Natl. Acad. Sci. U. S. A.</w:t>
      </w:r>
      <w:r w:rsidRPr="00D96065">
        <w:rPr>
          <w:rFonts w:ascii="Calibri" w:hAnsi="Calibri" w:cs="Times New Roman"/>
          <w:noProof/>
          <w:szCs w:val="24"/>
        </w:rPr>
        <w:t xml:space="preserve"> </w:t>
      </w:r>
      <w:r w:rsidRPr="00D96065">
        <w:rPr>
          <w:rFonts w:ascii="Calibri" w:hAnsi="Calibri" w:cs="Times New Roman"/>
          <w:b/>
          <w:bCs/>
          <w:noProof/>
          <w:szCs w:val="24"/>
        </w:rPr>
        <w:t>101,</w:t>
      </w:r>
      <w:r w:rsidRPr="00D96065">
        <w:rPr>
          <w:rFonts w:ascii="Calibri" w:hAnsi="Calibri" w:cs="Times New Roman"/>
          <w:noProof/>
          <w:szCs w:val="24"/>
        </w:rPr>
        <w:t xml:space="preserve"> 6285–90 (2004).</w:t>
      </w:r>
    </w:p>
    <w:p w14:paraId="2C9BFBB6"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13.</w:t>
      </w:r>
      <w:r w:rsidRPr="00D96065">
        <w:rPr>
          <w:rFonts w:ascii="Calibri" w:hAnsi="Calibri" w:cs="Times New Roman"/>
          <w:noProof/>
          <w:szCs w:val="24"/>
        </w:rPr>
        <w:tab/>
        <w:t xml:space="preserve">Wang, B. </w:t>
      </w:r>
      <w:r w:rsidRPr="00D96065">
        <w:rPr>
          <w:rFonts w:ascii="Calibri" w:hAnsi="Calibri" w:cs="Times New Roman"/>
          <w:i/>
          <w:iCs/>
          <w:noProof/>
          <w:szCs w:val="24"/>
        </w:rPr>
        <w:t>et al.</w:t>
      </w:r>
      <w:r w:rsidRPr="00D96065">
        <w:rPr>
          <w:rFonts w:ascii="Calibri" w:hAnsi="Calibri" w:cs="Times New Roman"/>
          <w:noProof/>
          <w:szCs w:val="24"/>
        </w:rPr>
        <w:t xml:space="preserve"> Presence of three mycorrhizal genes in the common ancestor of land plants suggests a key role of mycorrhizas in the colonization of land by plants.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186,</w:t>
      </w:r>
      <w:r w:rsidRPr="00D96065">
        <w:rPr>
          <w:rFonts w:ascii="Calibri" w:hAnsi="Calibri" w:cs="Times New Roman"/>
          <w:noProof/>
          <w:szCs w:val="24"/>
        </w:rPr>
        <w:t xml:space="preserve"> 514–525 (2010).</w:t>
      </w:r>
    </w:p>
    <w:p w14:paraId="7714356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14.</w:t>
      </w:r>
      <w:r w:rsidRPr="00D96065">
        <w:rPr>
          <w:rFonts w:ascii="Calibri" w:hAnsi="Calibri" w:cs="Times New Roman"/>
          <w:noProof/>
          <w:szCs w:val="24"/>
        </w:rPr>
        <w:tab/>
        <w:t xml:space="preserve">Delaux, P.-M. </w:t>
      </w:r>
      <w:r w:rsidRPr="00D96065">
        <w:rPr>
          <w:rFonts w:ascii="Calibri" w:hAnsi="Calibri" w:cs="Times New Roman"/>
          <w:i/>
          <w:iCs/>
          <w:noProof/>
          <w:szCs w:val="24"/>
        </w:rPr>
        <w:t>et al.</w:t>
      </w:r>
      <w:r w:rsidRPr="00D96065">
        <w:rPr>
          <w:rFonts w:ascii="Calibri" w:hAnsi="Calibri" w:cs="Times New Roman"/>
          <w:noProof/>
          <w:szCs w:val="24"/>
        </w:rPr>
        <w:t xml:space="preserve"> Algal ancestor of land plants was preadapted for symbiosis. </w:t>
      </w:r>
      <w:r w:rsidRPr="00D96065">
        <w:rPr>
          <w:rFonts w:ascii="Calibri" w:hAnsi="Calibri" w:cs="Times New Roman"/>
          <w:i/>
          <w:iCs/>
          <w:noProof/>
          <w:szCs w:val="24"/>
        </w:rPr>
        <w:t>Proc. Natl. Acad. Sci.</w:t>
      </w:r>
      <w:r w:rsidRPr="00D96065">
        <w:rPr>
          <w:rFonts w:ascii="Calibri" w:hAnsi="Calibri" w:cs="Times New Roman"/>
          <w:noProof/>
          <w:szCs w:val="24"/>
        </w:rPr>
        <w:t xml:space="preserve"> </w:t>
      </w:r>
      <w:r w:rsidRPr="00D96065">
        <w:rPr>
          <w:rFonts w:ascii="Calibri" w:hAnsi="Calibri" w:cs="Times New Roman"/>
          <w:b/>
          <w:bCs/>
          <w:noProof/>
          <w:szCs w:val="24"/>
        </w:rPr>
        <w:t>112,</w:t>
      </w:r>
      <w:r w:rsidRPr="00D96065">
        <w:rPr>
          <w:rFonts w:ascii="Calibri" w:hAnsi="Calibri" w:cs="Times New Roman"/>
          <w:noProof/>
          <w:szCs w:val="24"/>
        </w:rPr>
        <w:t xml:space="preserve"> 13390–13395 (2015).</w:t>
      </w:r>
    </w:p>
    <w:p w14:paraId="5D51AAC6" w14:textId="77777777" w:rsidR="00D96065" w:rsidRPr="00264EBE" w:rsidRDefault="00D96065" w:rsidP="00D96065">
      <w:pPr>
        <w:widowControl w:val="0"/>
        <w:autoSpaceDE w:val="0"/>
        <w:autoSpaceDN w:val="0"/>
        <w:adjustRightInd w:val="0"/>
        <w:spacing w:line="240" w:lineRule="auto"/>
        <w:ind w:left="640" w:hanging="640"/>
        <w:rPr>
          <w:rFonts w:ascii="Calibri" w:hAnsi="Calibri" w:cs="Times New Roman"/>
          <w:noProof/>
          <w:szCs w:val="24"/>
          <w:lang w:val="de-CH"/>
        </w:rPr>
      </w:pPr>
      <w:r w:rsidRPr="00D96065">
        <w:rPr>
          <w:rFonts w:ascii="Calibri" w:hAnsi="Calibri" w:cs="Times New Roman"/>
          <w:noProof/>
          <w:szCs w:val="24"/>
        </w:rPr>
        <w:t>15.</w:t>
      </w:r>
      <w:r w:rsidRPr="00D96065">
        <w:rPr>
          <w:rFonts w:ascii="Calibri" w:hAnsi="Calibri" w:cs="Times New Roman"/>
          <w:noProof/>
          <w:szCs w:val="24"/>
        </w:rPr>
        <w:tab/>
        <w:t xml:space="preserve">Hibbett, D. S. </w:t>
      </w:r>
      <w:r w:rsidRPr="00D96065">
        <w:rPr>
          <w:rFonts w:ascii="Calibri" w:hAnsi="Calibri" w:cs="Times New Roman"/>
          <w:i/>
          <w:iCs/>
          <w:noProof/>
          <w:szCs w:val="24"/>
        </w:rPr>
        <w:t>et al.</w:t>
      </w:r>
      <w:r w:rsidRPr="00D96065">
        <w:rPr>
          <w:rFonts w:ascii="Calibri" w:hAnsi="Calibri" w:cs="Times New Roman"/>
          <w:noProof/>
          <w:szCs w:val="24"/>
        </w:rPr>
        <w:t xml:space="preserve"> in </w:t>
      </w:r>
      <w:r w:rsidRPr="00D96065">
        <w:rPr>
          <w:rFonts w:ascii="Calibri" w:hAnsi="Calibri" w:cs="Times New Roman"/>
          <w:i/>
          <w:iCs/>
          <w:noProof/>
          <w:szCs w:val="24"/>
        </w:rPr>
        <w:t>Systematics and Evolution, The Mycota Part A</w:t>
      </w:r>
      <w:r w:rsidRPr="00D96065">
        <w:rPr>
          <w:rFonts w:ascii="Calibri" w:hAnsi="Calibri" w:cs="Times New Roman"/>
          <w:noProof/>
          <w:szCs w:val="24"/>
        </w:rPr>
        <w:t xml:space="preserve"> (eds. </w:t>
      </w:r>
      <w:r w:rsidRPr="00264EBE">
        <w:rPr>
          <w:rFonts w:ascii="Calibri" w:hAnsi="Calibri" w:cs="Times New Roman"/>
          <w:noProof/>
          <w:szCs w:val="24"/>
          <w:lang w:val="de-CH"/>
        </w:rPr>
        <w:t xml:space="preserve">McLaughlin, D. J. &amp; Spatafora, J. W.) </w:t>
      </w:r>
      <w:r w:rsidRPr="00264EBE">
        <w:rPr>
          <w:rFonts w:ascii="Calibri" w:hAnsi="Calibri" w:cs="Times New Roman"/>
          <w:b/>
          <w:bCs/>
          <w:noProof/>
          <w:szCs w:val="24"/>
          <w:lang w:val="de-CH"/>
        </w:rPr>
        <w:t>7A,</w:t>
      </w:r>
      <w:r w:rsidRPr="00264EBE">
        <w:rPr>
          <w:rFonts w:ascii="Calibri" w:hAnsi="Calibri" w:cs="Times New Roman"/>
          <w:noProof/>
          <w:szCs w:val="24"/>
          <w:lang w:val="de-CH"/>
        </w:rPr>
        <w:t xml:space="preserve"> 373–429 (Springer-Verlag </w:t>
      </w:r>
      <w:r w:rsidRPr="00264EBE">
        <w:rPr>
          <w:rFonts w:ascii="Calibri" w:hAnsi="Calibri" w:cs="Times New Roman"/>
          <w:noProof/>
          <w:szCs w:val="24"/>
          <w:lang w:val="de-CH"/>
        </w:rPr>
        <w:lastRenderedPageBreak/>
        <w:t>Berlin Heidelberg, 2014).</w:t>
      </w:r>
    </w:p>
    <w:p w14:paraId="21115F99"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264EBE">
        <w:rPr>
          <w:rFonts w:ascii="Calibri" w:hAnsi="Calibri" w:cs="Times New Roman"/>
          <w:noProof/>
          <w:szCs w:val="24"/>
          <w:lang w:val="de-CH"/>
        </w:rPr>
        <w:t>16.</w:t>
      </w:r>
      <w:r w:rsidRPr="00264EBE">
        <w:rPr>
          <w:rFonts w:ascii="Calibri" w:hAnsi="Calibri" w:cs="Times New Roman"/>
          <w:noProof/>
          <w:szCs w:val="24"/>
          <w:lang w:val="de-CH"/>
        </w:rPr>
        <w:tab/>
        <w:t xml:space="preserve">Schoch, C. L. </w:t>
      </w:r>
      <w:r w:rsidRPr="00264EBE">
        <w:rPr>
          <w:rFonts w:ascii="Calibri" w:hAnsi="Calibri" w:cs="Times New Roman"/>
          <w:i/>
          <w:iCs/>
          <w:noProof/>
          <w:szCs w:val="24"/>
          <w:lang w:val="de-CH"/>
        </w:rPr>
        <w:t>et al.</w:t>
      </w:r>
      <w:r w:rsidRPr="00264EBE">
        <w:rPr>
          <w:rFonts w:ascii="Calibri" w:hAnsi="Calibri" w:cs="Times New Roman"/>
          <w:noProof/>
          <w:szCs w:val="24"/>
          <w:lang w:val="de-CH"/>
        </w:rPr>
        <w:t xml:space="preserve"> </w:t>
      </w:r>
      <w:r w:rsidRPr="00D96065">
        <w:rPr>
          <w:rFonts w:ascii="Calibri" w:hAnsi="Calibri" w:cs="Times New Roman"/>
          <w:noProof/>
          <w:szCs w:val="24"/>
        </w:rPr>
        <w:t xml:space="preserve">The Ascomycota Tree of Life: A Phylum-wide Phylogeny Clarifies the Origin and Evolution of Fundamental Reproductive and Ecological Traits. </w:t>
      </w:r>
      <w:r w:rsidRPr="00D96065">
        <w:rPr>
          <w:rFonts w:ascii="Calibri" w:hAnsi="Calibri" w:cs="Times New Roman"/>
          <w:i/>
          <w:iCs/>
          <w:noProof/>
          <w:szCs w:val="24"/>
        </w:rPr>
        <w:t>Syst. Biol.</w:t>
      </w:r>
      <w:r w:rsidRPr="00D96065">
        <w:rPr>
          <w:rFonts w:ascii="Calibri" w:hAnsi="Calibri" w:cs="Times New Roman"/>
          <w:noProof/>
          <w:szCs w:val="24"/>
        </w:rPr>
        <w:t xml:space="preserve"> </w:t>
      </w:r>
      <w:r w:rsidRPr="00D96065">
        <w:rPr>
          <w:rFonts w:ascii="Calibri" w:hAnsi="Calibri" w:cs="Times New Roman"/>
          <w:b/>
          <w:bCs/>
          <w:noProof/>
          <w:szCs w:val="24"/>
        </w:rPr>
        <w:t>58,</w:t>
      </w:r>
      <w:r w:rsidRPr="00D96065">
        <w:rPr>
          <w:rFonts w:ascii="Calibri" w:hAnsi="Calibri" w:cs="Times New Roman"/>
          <w:noProof/>
          <w:szCs w:val="24"/>
        </w:rPr>
        <w:t xml:space="preserve"> 224–239 (2009).</w:t>
      </w:r>
    </w:p>
    <w:p w14:paraId="328D391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17.</w:t>
      </w:r>
      <w:r w:rsidRPr="00D96065">
        <w:rPr>
          <w:rFonts w:ascii="Calibri" w:hAnsi="Calibri" w:cs="Times New Roman"/>
          <w:noProof/>
          <w:szCs w:val="24"/>
        </w:rPr>
        <w:tab/>
        <w:t xml:space="preserve">Hibbett, D. S. &amp; Matheny, P. B. The relative ages of ectomycorrhizal mushrooms and their plant hosts estimated using Bayesian relaxed molecular clock analyses. </w:t>
      </w:r>
      <w:r w:rsidRPr="00D96065">
        <w:rPr>
          <w:rFonts w:ascii="Calibri" w:hAnsi="Calibri" w:cs="Times New Roman"/>
          <w:i/>
          <w:iCs/>
          <w:noProof/>
          <w:szCs w:val="24"/>
        </w:rPr>
        <w:t>BMC Biol.</w:t>
      </w:r>
      <w:r w:rsidRPr="00D96065">
        <w:rPr>
          <w:rFonts w:ascii="Calibri" w:hAnsi="Calibri" w:cs="Times New Roman"/>
          <w:noProof/>
          <w:szCs w:val="24"/>
        </w:rPr>
        <w:t xml:space="preserve"> </w:t>
      </w:r>
      <w:r w:rsidRPr="00D96065">
        <w:rPr>
          <w:rFonts w:ascii="Calibri" w:hAnsi="Calibri" w:cs="Times New Roman"/>
          <w:b/>
          <w:bCs/>
          <w:noProof/>
          <w:szCs w:val="24"/>
        </w:rPr>
        <w:t>7,</w:t>
      </w:r>
      <w:r w:rsidRPr="00D96065">
        <w:rPr>
          <w:rFonts w:ascii="Calibri" w:hAnsi="Calibri" w:cs="Times New Roman"/>
          <w:noProof/>
          <w:szCs w:val="24"/>
        </w:rPr>
        <w:t xml:space="preserve"> 1–13 (2009).</w:t>
      </w:r>
    </w:p>
    <w:p w14:paraId="6ED4E0C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18.</w:t>
      </w:r>
      <w:r w:rsidRPr="00D96065">
        <w:rPr>
          <w:rFonts w:ascii="Calibri" w:hAnsi="Calibri" w:cs="Times New Roman"/>
          <w:noProof/>
          <w:szCs w:val="24"/>
        </w:rPr>
        <w:tab/>
        <w:t xml:space="preserve">Floudas, D. </w:t>
      </w:r>
      <w:r w:rsidRPr="00D96065">
        <w:rPr>
          <w:rFonts w:ascii="Calibri" w:hAnsi="Calibri" w:cs="Times New Roman"/>
          <w:i/>
          <w:iCs/>
          <w:noProof/>
          <w:szCs w:val="24"/>
        </w:rPr>
        <w:t>et al.</w:t>
      </w:r>
      <w:r w:rsidRPr="00D96065">
        <w:rPr>
          <w:rFonts w:ascii="Calibri" w:hAnsi="Calibri" w:cs="Times New Roman"/>
          <w:noProof/>
          <w:szCs w:val="24"/>
        </w:rPr>
        <w:t xml:space="preserve"> The Paleozoic Origin of Enzymatic Lignin Decomposition Reconstructed from 31 Fungal Genomes. </w:t>
      </w:r>
      <w:r w:rsidRPr="00D96065">
        <w:rPr>
          <w:rFonts w:ascii="Calibri" w:hAnsi="Calibri" w:cs="Times New Roman"/>
          <w:i/>
          <w:iCs/>
          <w:noProof/>
          <w:szCs w:val="24"/>
        </w:rPr>
        <w:t>Science (80-. ).</w:t>
      </w:r>
      <w:r w:rsidRPr="00D96065">
        <w:rPr>
          <w:rFonts w:ascii="Calibri" w:hAnsi="Calibri" w:cs="Times New Roman"/>
          <w:noProof/>
          <w:szCs w:val="24"/>
        </w:rPr>
        <w:t xml:space="preserve"> </w:t>
      </w:r>
      <w:r w:rsidRPr="00D96065">
        <w:rPr>
          <w:rFonts w:ascii="Calibri" w:hAnsi="Calibri" w:cs="Times New Roman"/>
          <w:b/>
          <w:bCs/>
          <w:noProof/>
          <w:szCs w:val="24"/>
        </w:rPr>
        <w:t>336,</w:t>
      </w:r>
      <w:r w:rsidRPr="00D96065">
        <w:rPr>
          <w:rFonts w:ascii="Calibri" w:hAnsi="Calibri" w:cs="Times New Roman"/>
          <w:noProof/>
          <w:szCs w:val="24"/>
        </w:rPr>
        <w:t xml:space="preserve"> 1715–1719 (2012).</w:t>
      </w:r>
    </w:p>
    <w:p w14:paraId="77C02AE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19.</w:t>
      </w:r>
      <w:r w:rsidRPr="00D96065">
        <w:rPr>
          <w:rFonts w:ascii="Calibri" w:hAnsi="Calibri" w:cs="Times New Roman"/>
          <w:noProof/>
          <w:szCs w:val="24"/>
        </w:rPr>
        <w:tab/>
        <w:t xml:space="preserve">Kohler, A. </w:t>
      </w:r>
      <w:r w:rsidRPr="00D96065">
        <w:rPr>
          <w:rFonts w:ascii="Calibri" w:hAnsi="Calibri" w:cs="Times New Roman"/>
          <w:i/>
          <w:iCs/>
          <w:noProof/>
          <w:szCs w:val="24"/>
        </w:rPr>
        <w:t>et al.</w:t>
      </w:r>
      <w:r w:rsidRPr="00D96065">
        <w:rPr>
          <w:rFonts w:ascii="Calibri" w:hAnsi="Calibri" w:cs="Times New Roman"/>
          <w:noProof/>
          <w:szCs w:val="24"/>
        </w:rPr>
        <w:t xml:space="preserve"> Convergent losses of decay mechanisms and rapid turnover of symbiosis genes in mycorrhizal mutualists. </w:t>
      </w:r>
      <w:r w:rsidRPr="00D96065">
        <w:rPr>
          <w:rFonts w:ascii="Calibri" w:hAnsi="Calibri" w:cs="Times New Roman"/>
          <w:i/>
          <w:iCs/>
          <w:noProof/>
          <w:szCs w:val="24"/>
        </w:rPr>
        <w:t>Nat. Genet.</w:t>
      </w:r>
      <w:r w:rsidRPr="00D96065">
        <w:rPr>
          <w:rFonts w:ascii="Calibri" w:hAnsi="Calibri" w:cs="Times New Roman"/>
          <w:noProof/>
          <w:szCs w:val="24"/>
        </w:rPr>
        <w:t xml:space="preserve"> </w:t>
      </w:r>
      <w:r w:rsidRPr="00D96065">
        <w:rPr>
          <w:rFonts w:ascii="Calibri" w:hAnsi="Calibri" w:cs="Times New Roman"/>
          <w:b/>
          <w:bCs/>
          <w:noProof/>
          <w:szCs w:val="24"/>
        </w:rPr>
        <w:t>47,</w:t>
      </w:r>
      <w:r w:rsidRPr="00D96065">
        <w:rPr>
          <w:rFonts w:ascii="Calibri" w:hAnsi="Calibri" w:cs="Times New Roman"/>
          <w:noProof/>
          <w:szCs w:val="24"/>
        </w:rPr>
        <w:t xml:space="preserve"> 410–5 (2015).</w:t>
      </w:r>
    </w:p>
    <w:p w14:paraId="223BB0DF"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20.</w:t>
      </w:r>
      <w:r w:rsidRPr="00D96065">
        <w:rPr>
          <w:rFonts w:ascii="Calibri" w:hAnsi="Calibri" w:cs="Times New Roman"/>
          <w:noProof/>
          <w:szCs w:val="24"/>
        </w:rPr>
        <w:tab/>
        <w:t xml:space="preserve">Hibbett, D. S., Gilbert, L. B. &amp; Donoghue, M. J. Evolutionary instability of ectomycorrhizal symbioses in basidiomycetes. </w:t>
      </w:r>
      <w:r w:rsidRPr="00D96065">
        <w:rPr>
          <w:rFonts w:ascii="Calibri" w:hAnsi="Calibri" w:cs="Times New Roman"/>
          <w:i/>
          <w:iCs/>
          <w:noProof/>
          <w:szCs w:val="24"/>
        </w:rPr>
        <w:t>Nature</w:t>
      </w:r>
      <w:r w:rsidRPr="00D96065">
        <w:rPr>
          <w:rFonts w:ascii="Calibri" w:hAnsi="Calibri" w:cs="Times New Roman"/>
          <w:noProof/>
          <w:szCs w:val="24"/>
        </w:rPr>
        <w:t xml:space="preserve"> </w:t>
      </w:r>
      <w:r w:rsidRPr="00D96065">
        <w:rPr>
          <w:rFonts w:ascii="Calibri" w:hAnsi="Calibri" w:cs="Times New Roman"/>
          <w:b/>
          <w:bCs/>
          <w:noProof/>
          <w:szCs w:val="24"/>
        </w:rPr>
        <w:t>407,</w:t>
      </w:r>
      <w:r w:rsidRPr="00D96065">
        <w:rPr>
          <w:rFonts w:ascii="Calibri" w:hAnsi="Calibri" w:cs="Times New Roman"/>
          <w:noProof/>
          <w:szCs w:val="24"/>
        </w:rPr>
        <w:t xml:space="preserve"> 506–508 (2000).</w:t>
      </w:r>
    </w:p>
    <w:p w14:paraId="66FD2EB4"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21.</w:t>
      </w:r>
      <w:r w:rsidRPr="00D96065">
        <w:rPr>
          <w:rFonts w:ascii="Calibri" w:hAnsi="Calibri" w:cs="Times New Roman"/>
          <w:noProof/>
          <w:szCs w:val="24"/>
        </w:rPr>
        <w:tab/>
        <w:t xml:space="preserve">Matheny, P. B. </w:t>
      </w:r>
      <w:r w:rsidRPr="00D96065">
        <w:rPr>
          <w:rFonts w:ascii="Calibri" w:hAnsi="Calibri" w:cs="Times New Roman"/>
          <w:i/>
          <w:iCs/>
          <w:noProof/>
          <w:szCs w:val="24"/>
        </w:rPr>
        <w:t>et al.</w:t>
      </w:r>
      <w:r w:rsidRPr="00D96065">
        <w:rPr>
          <w:rFonts w:ascii="Calibri" w:hAnsi="Calibri" w:cs="Times New Roman"/>
          <w:noProof/>
          <w:szCs w:val="24"/>
        </w:rPr>
        <w:t xml:space="preserve"> Major clades of Agaricales: a multilocus phylogenetic overview. </w:t>
      </w:r>
      <w:r w:rsidRPr="00D96065">
        <w:rPr>
          <w:rFonts w:ascii="Calibri" w:hAnsi="Calibri" w:cs="Times New Roman"/>
          <w:i/>
          <w:iCs/>
          <w:noProof/>
          <w:szCs w:val="24"/>
        </w:rPr>
        <w:t>Mycologia</w:t>
      </w:r>
      <w:r w:rsidRPr="00D96065">
        <w:rPr>
          <w:rFonts w:ascii="Calibri" w:hAnsi="Calibri" w:cs="Times New Roman"/>
          <w:noProof/>
          <w:szCs w:val="24"/>
        </w:rPr>
        <w:t xml:space="preserve"> </w:t>
      </w:r>
      <w:r w:rsidRPr="00D96065">
        <w:rPr>
          <w:rFonts w:ascii="Calibri" w:hAnsi="Calibri" w:cs="Times New Roman"/>
          <w:b/>
          <w:bCs/>
          <w:noProof/>
          <w:szCs w:val="24"/>
        </w:rPr>
        <w:t>98,</w:t>
      </w:r>
      <w:r w:rsidRPr="00D96065">
        <w:rPr>
          <w:rFonts w:ascii="Calibri" w:hAnsi="Calibri" w:cs="Times New Roman"/>
          <w:noProof/>
          <w:szCs w:val="24"/>
        </w:rPr>
        <w:t xml:space="preserve"> 982–995 (2006).</w:t>
      </w:r>
    </w:p>
    <w:p w14:paraId="19F5AB79"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22.</w:t>
      </w:r>
      <w:r w:rsidRPr="00D96065">
        <w:rPr>
          <w:rFonts w:ascii="Calibri" w:hAnsi="Calibri" w:cs="Times New Roman"/>
          <w:noProof/>
          <w:szCs w:val="24"/>
        </w:rPr>
        <w:tab/>
        <w:t xml:space="preserve">Weiß, M., Selosse, M.-A., Rexer, K., Urban, A. &amp; Oberwinkler, F. Sebacinales: a hitherto overlooked cosm of heterobasidiomycetes with a broad mycorrhizal potential. </w:t>
      </w:r>
      <w:r w:rsidRPr="00D96065">
        <w:rPr>
          <w:rFonts w:ascii="Calibri" w:hAnsi="Calibri" w:cs="Times New Roman"/>
          <w:i/>
          <w:iCs/>
          <w:noProof/>
          <w:szCs w:val="24"/>
        </w:rPr>
        <w:t>Mycol. Res.</w:t>
      </w:r>
      <w:r w:rsidRPr="00D96065">
        <w:rPr>
          <w:rFonts w:ascii="Calibri" w:hAnsi="Calibri" w:cs="Times New Roman"/>
          <w:noProof/>
          <w:szCs w:val="24"/>
        </w:rPr>
        <w:t xml:space="preserve"> </w:t>
      </w:r>
      <w:r w:rsidRPr="00D96065">
        <w:rPr>
          <w:rFonts w:ascii="Calibri" w:hAnsi="Calibri" w:cs="Times New Roman"/>
          <w:b/>
          <w:bCs/>
          <w:noProof/>
          <w:szCs w:val="24"/>
        </w:rPr>
        <w:t>108,</w:t>
      </w:r>
      <w:r w:rsidRPr="00D96065">
        <w:rPr>
          <w:rFonts w:ascii="Calibri" w:hAnsi="Calibri" w:cs="Times New Roman"/>
          <w:noProof/>
          <w:szCs w:val="24"/>
        </w:rPr>
        <w:t xml:space="preserve"> 1003–1010 (2004).</w:t>
      </w:r>
    </w:p>
    <w:p w14:paraId="00C0130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23.</w:t>
      </w:r>
      <w:r w:rsidRPr="00D96065">
        <w:rPr>
          <w:rFonts w:ascii="Calibri" w:hAnsi="Calibri" w:cs="Times New Roman"/>
          <w:noProof/>
          <w:szCs w:val="24"/>
        </w:rPr>
        <w:tab/>
        <w:t xml:space="preserve">James, T. Y. </w:t>
      </w:r>
      <w:r w:rsidRPr="00D96065">
        <w:rPr>
          <w:rFonts w:ascii="Calibri" w:hAnsi="Calibri" w:cs="Times New Roman"/>
          <w:i/>
          <w:iCs/>
          <w:noProof/>
          <w:szCs w:val="24"/>
        </w:rPr>
        <w:t>et al.</w:t>
      </w:r>
      <w:r w:rsidRPr="00D96065">
        <w:rPr>
          <w:rFonts w:ascii="Calibri" w:hAnsi="Calibri" w:cs="Times New Roman"/>
          <w:noProof/>
          <w:szCs w:val="24"/>
        </w:rPr>
        <w:t xml:space="preserve"> Reconstructing the early evolution of Fungi using a six-gene phylogeny. </w:t>
      </w:r>
      <w:r w:rsidRPr="00D96065">
        <w:rPr>
          <w:rFonts w:ascii="Calibri" w:hAnsi="Calibri" w:cs="Times New Roman"/>
          <w:i/>
          <w:iCs/>
          <w:noProof/>
          <w:szCs w:val="24"/>
        </w:rPr>
        <w:t>Nature</w:t>
      </w:r>
      <w:r w:rsidRPr="00D96065">
        <w:rPr>
          <w:rFonts w:ascii="Calibri" w:hAnsi="Calibri" w:cs="Times New Roman"/>
          <w:noProof/>
          <w:szCs w:val="24"/>
        </w:rPr>
        <w:t xml:space="preserve"> </w:t>
      </w:r>
      <w:r w:rsidRPr="00D96065">
        <w:rPr>
          <w:rFonts w:ascii="Calibri" w:hAnsi="Calibri" w:cs="Times New Roman"/>
          <w:b/>
          <w:bCs/>
          <w:noProof/>
          <w:szCs w:val="24"/>
        </w:rPr>
        <w:t>443,</w:t>
      </w:r>
      <w:r w:rsidRPr="00D96065">
        <w:rPr>
          <w:rFonts w:ascii="Calibri" w:hAnsi="Calibri" w:cs="Times New Roman"/>
          <w:noProof/>
          <w:szCs w:val="24"/>
        </w:rPr>
        <w:t xml:space="preserve"> 818–822 (2006).</w:t>
      </w:r>
    </w:p>
    <w:p w14:paraId="63A5E33B"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24.</w:t>
      </w:r>
      <w:r w:rsidRPr="00D96065">
        <w:rPr>
          <w:rFonts w:ascii="Calibri" w:hAnsi="Calibri" w:cs="Times New Roman"/>
          <w:noProof/>
          <w:szCs w:val="24"/>
        </w:rPr>
        <w:tab/>
        <w:t xml:space="preserve">Ekman, S., Andersen, H. L. &amp; Wedin, M. The Limitations of Ancestral State Reconstruction and the Evolution of the Ascus in the Lecanorales (Lichenized Ascomycota). </w:t>
      </w:r>
      <w:r w:rsidRPr="00D96065">
        <w:rPr>
          <w:rFonts w:ascii="Calibri" w:hAnsi="Calibri" w:cs="Times New Roman"/>
          <w:i/>
          <w:iCs/>
          <w:noProof/>
          <w:szCs w:val="24"/>
        </w:rPr>
        <w:t>Syst. Biol.</w:t>
      </w:r>
      <w:r w:rsidRPr="00D96065">
        <w:rPr>
          <w:rFonts w:ascii="Calibri" w:hAnsi="Calibri" w:cs="Times New Roman"/>
          <w:noProof/>
          <w:szCs w:val="24"/>
        </w:rPr>
        <w:t xml:space="preserve"> </w:t>
      </w:r>
      <w:r w:rsidRPr="00D96065">
        <w:rPr>
          <w:rFonts w:ascii="Calibri" w:hAnsi="Calibri" w:cs="Times New Roman"/>
          <w:b/>
          <w:bCs/>
          <w:noProof/>
          <w:szCs w:val="24"/>
        </w:rPr>
        <w:t>57,</w:t>
      </w:r>
      <w:r w:rsidRPr="00D96065">
        <w:rPr>
          <w:rFonts w:ascii="Calibri" w:hAnsi="Calibri" w:cs="Times New Roman"/>
          <w:noProof/>
          <w:szCs w:val="24"/>
        </w:rPr>
        <w:t xml:space="preserve"> 141–156 (2008).</w:t>
      </w:r>
    </w:p>
    <w:p w14:paraId="6E0B2E6A" w14:textId="77777777" w:rsidR="00D96065" w:rsidRPr="00264EBE" w:rsidRDefault="00D96065" w:rsidP="00D96065">
      <w:pPr>
        <w:widowControl w:val="0"/>
        <w:autoSpaceDE w:val="0"/>
        <w:autoSpaceDN w:val="0"/>
        <w:adjustRightInd w:val="0"/>
        <w:spacing w:line="240" w:lineRule="auto"/>
        <w:ind w:left="640" w:hanging="640"/>
        <w:rPr>
          <w:rFonts w:ascii="Calibri" w:hAnsi="Calibri" w:cs="Times New Roman"/>
          <w:noProof/>
          <w:szCs w:val="24"/>
          <w:lang w:val="fr-CH"/>
        </w:rPr>
      </w:pPr>
      <w:r w:rsidRPr="00D96065">
        <w:rPr>
          <w:rFonts w:ascii="Calibri" w:hAnsi="Calibri" w:cs="Times New Roman"/>
          <w:noProof/>
          <w:szCs w:val="24"/>
        </w:rPr>
        <w:t>25.</w:t>
      </w:r>
      <w:r w:rsidRPr="00D96065">
        <w:rPr>
          <w:rFonts w:ascii="Calibri" w:hAnsi="Calibri" w:cs="Times New Roman"/>
          <w:noProof/>
          <w:szCs w:val="24"/>
        </w:rPr>
        <w:tab/>
        <w:t xml:space="preserve">Rinaldi, A. ., Comandini, O. &amp; Kuyper, T. . Ectomycorrhizal fungal diversity : separating the wheat from the chaff. </w:t>
      </w:r>
      <w:r w:rsidRPr="00264EBE">
        <w:rPr>
          <w:rFonts w:ascii="Calibri" w:hAnsi="Calibri" w:cs="Times New Roman"/>
          <w:i/>
          <w:iCs/>
          <w:noProof/>
          <w:szCs w:val="24"/>
          <w:lang w:val="fr-CH"/>
        </w:rPr>
        <w:t>Fungal Divers.</w:t>
      </w:r>
      <w:r w:rsidRPr="00264EBE">
        <w:rPr>
          <w:rFonts w:ascii="Calibri" w:hAnsi="Calibri" w:cs="Times New Roman"/>
          <w:noProof/>
          <w:szCs w:val="24"/>
          <w:lang w:val="fr-CH"/>
        </w:rPr>
        <w:t xml:space="preserve"> </w:t>
      </w:r>
      <w:r w:rsidRPr="00264EBE">
        <w:rPr>
          <w:rFonts w:ascii="Calibri" w:hAnsi="Calibri" w:cs="Times New Roman"/>
          <w:b/>
          <w:bCs/>
          <w:noProof/>
          <w:szCs w:val="24"/>
          <w:lang w:val="fr-CH"/>
        </w:rPr>
        <w:t>33,</w:t>
      </w:r>
      <w:r w:rsidRPr="00264EBE">
        <w:rPr>
          <w:rFonts w:ascii="Calibri" w:hAnsi="Calibri" w:cs="Times New Roman"/>
          <w:noProof/>
          <w:szCs w:val="24"/>
          <w:lang w:val="fr-CH"/>
        </w:rPr>
        <w:t xml:space="preserve"> 1–45 (2008).</w:t>
      </w:r>
    </w:p>
    <w:p w14:paraId="3E0097F6"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264EBE">
        <w:rPr>
          <w:rFonts w:ascii="Calibri" w:hAnsi="Calibri" w:cs="Times New Roman"/>
          <w:noProof/>
          <w:szCs w:val="24"/>
          <w:lang w:val="fr-CH"/>
        </w:rPr>
        <w:t>26.</w:t>
      </w:r>
      <w:r w:rsidRPr="00264EBE">
        <w:rPr>
          <w:rFonts w:ascii="Calibri" w:hAnsi="Calibri" w:cs="Times New Roman"/>
          <w:noProof/>
          <w:szCs w:val="24"/>
          <w:lang w:val="fr-CH"/>
        </w:rPr>
        <w:tab/>
        <w:t xml:space="preserve">Jeandroz, S., Murat, C., Wang, Y., Bonfante, P. &amp; Tacon, F. Le. </w:t>
      </w:r>
      <w:r w:rsidRPr="00D96065">
        <w:rPr>
          <w:rFonts w:ascii="Calibri" w:hAnsi="Calibri" w:cs="Times New Roman"/>
          <w:noProof/>
          <w:szCs w:val="24"/>
        </w:rPr>
        <w:t xml:space="preserve">Molecular phylogeny and historical biogeography of the genus Tuber, the ‘true truffles’. </w:t>
      </w:r>
      <w:r w:rsidRPr="00D96065">
        <w:rPr>
          <w:rFonts w:ascii="Calibri" w:hAnsi="Calibri" w:cs="Times New Roman"/>
          <w:i/>
          <w:iCs/>
          <w:noProof/>
          <w:szCs w:val="24"/>
        </w:rPr>
        <w:t>J. Biogeogr.</w:t>
      </w:r>
      <w:r w:rsidRPr="00D96065">
        <w:rPr>
          <w:rFonts w:ascii="Calibri" w:hAnsi="Calibri" w:cs="Times New Roman"/>
          <w:noProof/>
          <w:szCs w:val="24"/>
        </w:rPr>
        <w:t xml:space="preserve"> </w:t>
      </w:r>
      <w:r w:rsidRPr="00D96065">
        <w:rPr>
          <w:rFonts w:ascii="Calibri" w:hAnsi="Calibri" w:cs="Times New Roman"/>
          <w:b/>
          <w:bCs/>
          <w:noProof/>
          <w:szCs w:val="24"/>
        </w:rPr>
        <w:t>35,</w:t>
      </w:r>
      <w:r w:rsidRPr="00D96065">
        <w:rPr>
          <w:rFonts w:ascii="Calibri" w:hAnsi="Calibri" w:cs="Times New Roman"/>
          <w:noProof/>
          <w:szCs w:val="24"/>
        </w:rPr>
        <w:t xml:space="preserve"> 815–829 (2008).</w:t>
      </w:r>
    </w:p>
    <w:p w14:paraId="37D29128"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27.</w:t>
      </w:r>
      <w:r w:rsidRPr="00D96065">
        <w:rPr>
          <w:rFonts w:ascii="Calibri" w:hAnsi="Calibri" w:cs="Times New Roman"/>
          <w:noProof/>
          <w:szCs w:val="24"/>
        </w:rPr>
        <w:tab/>
        <w:t xml:space="preserve">Pressel, S., Bidartondo, M. I., Ligrone, R. &amp; Duckett, J. G. Fungal symbioses in bryophytes : New insights in the Twenty First Century. </w:t>
      </w:r>
      <w:r w:rsidRPr="00D96065">
        <w:rPr>
          <w:rFonts w:ascii="Calibri" w:hAnsi="Calibri" w:cs="Times New Roman"/>
          <w:i/>
          <w:iCs/>
          <w:noProof/>
          <w:szCs w:val="24"/>
        </w:rPr>
        <w:t>Nat. Hist.</w:t>
      </w:r>
      <w:r w:rsidRPr="00D96065">
        <w:rPr>
          <w:rFonts w:ascii="Calibri" w:hAnsi="Calibri" w:cs="Times New Roman"/>
          <w:noProof/>
          <w:szCs w:val="24"/>
        </w:rPr>
        <w:t xml:space="preserve"> </w:t>
      </w:r>
      <w:r w:rsidRPr="00D96065">
        <w:rPr>
          <w:rFonts w:ascii="Calibri" w:hAnsi="Calibri" w:cs="Times New Roman"/>
          <w:b/>
          <w:bCs/>
          <w:noProof/>
          <w:szCs w:val="24"/>
        </w:rPr>
        <w:t>253,</w:t>
      </w:r>
      <w:r w:rsidRPr="00D96065">
        <w:rPr>
          <w:rFonts w:ascii="Calibri" w:hAnsi="Calibri" w:cs="Times New Roman"/>
          <w:noProof/>
          <w:szCs w:val="24"/>
        </w:rPr>
        <w:t xml:space="preserve"> 238–253 (2010).</w:t>
      </w:r>
    </w:p>
    <w:p w14:paraId="24178EB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28.</w:t>
      </w:r>
      <w:r w:rsidRPr="00D96065">
        <w:rPr>
          <w:rFonts w:ascii="Calibri" w:hAnsi="Calibri" w:cs="Times New Roman"/>
          <w:noProof/>
          <w:szCs w:val="24"/>
        </w:rPr>
        <w:tab/>
        <w:t xml:space="preserve">Cooper, E. D., Henwood, M. J. &amp; Brown, E. A. Are the liverworts really that old? Cretaceous origins and Cenozoic diversifications in Lepidoziaceae reflect a recurrent theme in liverwort evolution. </w:t>
      </w:r>
      <w:r w:rsidRPr="00D96065">
        <w:rPr>
          <w:rFonts w:ascii="Calibri" w:hAnsi="Calibri" w:cs="Times New Roman"/>
          <w:i/>
          <w:iCs/>
          <w:noProof/>
          <w:szCs w:val="24"/>
        </w:rPr>
        <w:t>Biol. J. Linn. Soc.</w:t>
      </w:r>
      <w:r w:rsidRPr="00D96065">
        <w:rPr>
          <w:rFonts w:ascii="Calibri" w:hAnsi="Calibri" w:cs="Times New Roman"/>
          <w:noProof/>
          <w:szCs w:val="24"/>
        </w:rPr>
        <w:t xml:space="preserve"> </w:t>
      </w:r>
      <w:r w:rsidRPr="00D96065">
        <w:rPr>
          <w:rFonts w:ascii="Calibri" w:hAnsi="Calibri" w:cs="Times New Roman"/>
          <w:b/>
          <w:bCs/>
          <w:noProof/>
          <w:szCs w:val="24"/>
        </w:rPr>
        <w:t>107,</w:t>
      </w:r>
      <w:r w:rsidRPr="00D96065">
        <w:rPr>
          <w:rFonts w:ascii="Calibri" w:hAnsi="Calibri" w:cs="Times New Roman"/>
          <w:noProof/>
          <w:szCs w:val="24"/>
        </w:rPr>
        <w:t xml:space="preserve"> 425–441 (2012).</w:t>
      </w:r>
    </w:p>
    <w:p w14:paraId="36CBAF05"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29.</w:t>
      </w:r>
      <w:r w:rsidRPr="00D96065">
        <w:rPr>
          <w:rFonts w:ascii="Calibri" w:hAnsi="Calibri" w:cs="Times New Roman"/>
          <w:noProof/>
          <w:szCs w:val="24"/>
        </w:rPr>
        <w:tab/>
        <w:t xml:space="preserve">Newton, A. E., Wikström, N., Bell, N., Forrest, L. L. &amp; Ignatov, M. S. in </w:t>
      </w:r>
      <w:r w:rsidRPr="00D96065">
        <w:rPr>
          <w:rFonts w:ascii="Calibri" w:hAnsi="Calibri" w:cs="Times New Roman"/>
          <w:i/>
          <w:iCs/>
          <w:noProof/>
          <w:szCs w:val="24"/>
        </w:rPr>
        <w:t>Pleurocarpous Mosses: Systematics and Evolution.</w:t>
      </w:r>
      <w:r w:rsidRPr="00D96065">
        <w:rPr>
          <w:rFonts w:ascii="Calibri" w:hAnsi="Calibri" w:cs="Times New Roman"/>
          <w:noProof/>
          <w:szCs w:val="24"/>
        </w:rPr>
        <w:t xml:space="preserve"> (eds. Newton, A. E. &amp; Tangney, R. S.) 329–358 (CRC Press, 2006).</w:t>
      </w:r>
    </w:p>
    <w:p w14:paraId="3F061BC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lastRenderedPageBreak/>
        <w:t>30.</w:t>
      </w:r>
      <w:r w:rsidRPr="00D96065">
        <w:rPr>
          <w:rFonts w:ascii="Calibri" w:hAnsi="Calibri" w:cs="Times New Roman"/>
          <w:noProof/>
          <w:szCs w:val="24"/>
        </w:rPr>
        <w:tab/>
        <w:t xml:space="preserve">Heinrichs, J., Hentschel, J., Wilson, R., Feldberg, K. &amp; Schneider, H. Evolution of leafy liverworts (Jungermanniidae, Marchantiophyta): Estimating divergence times from chloroplast DNA sequences using penalized likelihood with integrated fossil evidence. </w:t>
      </w:r>
      <w:r w:rsidRPr="00D96065">
        <w:rPr>
          <w:rFonts w:ascii="Calibri" w:hAnsi="Calibri" w:cs="Times New Roman"/>
          <w:i/>
          <w:iCs/>
          <w:noProof/>
          <w:szCs w:val="24"/>
        </w:rPr>
        <w:t>Taxon</w:t>
      </w:r>
      <w:r w:rsidRPr="00D96065">
        <w:rPr>
          <w:rFonts w:ascii="Calibri" w:hAnsi="Calibri" w:cs="Times New Roman"/>
          <w:noProof/>
          <w:szCs w:val="24"/>
        </w:rPr>
        <w:t xml:space="preserve"> </w:t>
      </w:r>
      <w:r w:rsidRPr="00D96065">
        <w:rPr>
          <w:rFonts w:ascii="Calibri" w:hAnsi="Calibri" w:cs="Times New Roman"/>
          <w:b/>
          <w:bCs/>
          <w:noProof/>
          <w:szCs w:val="24"/>
        </w:rPr>
        <w:t>56,</w:t>
      </w:r>
      <w:r w:rsidRPr="00D96065">
        <w:rPr>
          <w:rFonts w:ascii="Calibri" w:hAnsi="Calibri" w:cs="Times New Roman"/>
          <w:noProof/>
          <w:szCs w:val="24"/>
        </w:rPr>
        <w:t xml:space="preserve"> 31–44 (2007).</w:t>
      </w:r>
    </w:p>
    <w:p w14:paraId="686537C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31.</w:t>
      </w:r>
      <w:r w:rsidRPr="00D96065">
        <w:rPr>
          <w:rFonts w:ascii="Calibri" w:hAnsi="Calibri" w:cs="Times New Roman"/>
          <w:noProof/>
          <w:szCs w:val="24"/>
        </w:rPr>
        <w:tab/>
        <w:t xml:space="preserve">Kottke, I. </w:t>
      </w:r>
      <w:r w:rsidRPr="00D96065">
        <w:rPr>
          <w:rFonts w:ascii="Calibri" w:hAnsi="Calibri" w:cs="Times New Roman"/>
          <w:i/>
          <w:iCs/>
          <w:noProof/>
          <w:szCs w:val="24"/>
        </w:rPr>
        <w:t>et al.</w:t>
      </w:r>
      <w:r w:rsidRPr="00D96065">
        <w:rPr>
          <w:rFonts w:ascii="Calibri" w:hAnsi="Calibri" w:cs="Times New Roman"/>
          <w:noProof/>
          <w:szCs w:val="24"/>
        </w:rPr>
        <w:t xml:space="preserve"> Heterobasidiomycetes form symbiotic associations with hepatics: Jungermanniales have sebacinoid mycobionts while Aneura pinguis (Metzgeriales) is associated with a Tulasnella species. </w:t>
      </w:r>
      <w:r w:rsidRPr="00D96065">
        <w:rPr>
          <w:rFonts w:ascii="Calibri" w:hAnsi="Calibri" w:cs="Times New Roman"/>
          <w:i/>
          <w:iCs/>
          <w:noProof/>
          <w:szCs w:val="24"/>
        </w:rPr>
        <w:t>Mycol. Res.</w:t>
      </w:r>
      <w:r w:rsidRPr="00D96065">
        <w:rPr>
          <w:rFonts w:ascii="Calibri" w:hAnsi="Calibri" w:cs="Times New Roman"/>
          <w:noProof/>
          <w:szCs w:val="24"/>
        </w:rPr>
        <w:t xml:space="preserve"> </w:t>
      </w:r>
      <w:r w:rsidRPr="00D96065">
        <w:rPr>
          <w:rFonts w:ascii="Calibri" w:hAnsi="Calibri" w:cs="Times New Roman"/>
          <w:b/>
          <w:bCs/>
          <w:noProof/>
          <w:szCs w:val="24"/>
        </w:rPr>
        <w:t>107,</w:t>
      </w:r>
      <w:r w:rsidRPr="00D96065">
        <w:rPr>
          <w:rFonts w:ascii="Calibri" w:hAnsi="Calibri" w:cs="Times New Roman"/>
          <w:noProof/>
          <w:szCs w:val="24"/>
        </w:rPr>
        <w:t xml:space="preserve"> 957–968 (2003).</w:t>
      </w:r>
    </w:p>
    <w:p w14:paraId="0E1A936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32.</w:t>
      </w:r>
      <w:r w:rsidRPr="00D96065">
        <w:rPr>
          <w:rFonts w:ascii="Calibri" w:hAnsi="Calibri" w:cs="Times New Roman"/>
          <w:noProof/>
          <w:szCs w:val="24"/>
        </w:rPr>
        <w:tab/>
        <w:t xml:space="preserve">Bidartondo, M. I. &amp; Duckett, J. G. Conservative ecological and evolutionary patterns in liverwort-fungal symbioses. </w:t>
      </w:r>
      <w:r w:rsidRPr="00D96065">
        <w:rPr>
          <w:rFonts w:ascii="Calibri" w:hAnsi="Calibri" w:cs="Times New Roman"/>
          <w:i/>
          <w:iCs/>
          <w:noProof/>
          <w:szCs w:val="24"/>
        </w:rPr>
        <w:t>Proc. Biol. Sci.</w:t>
      </w:r>
      <w:r w:rsidRPr="00D96065">
        <w:rPr>
          <w:rFonts w:ascii="Calibri" w:hAnsi="Calibri" w:cs="Times New Roman"/>
          <w:noProof/>
          <w:szCs w:val="24"/>
        </w:rPr>
        <w:t xml:space="preserve"> </w:t>
      </w:r>
      <w:r w:rsidRPr="00D96065">
        <w:rPr>
          <w:rFonts w:ascii="Calibri" w:hAnsi="Calibri" w:cs="Times New Roman"/>
          <w:b/>
          <w:bCs/>
          <w:noProof/>
          <w:szCs w:val="24"/>
        </w:rPr>
        <w:t>277,</w:t>
      </w:r>
      <w:r w:rsidRPr="00D96065">
        <w:rPr>
          <w:rFonts w:ascii="Calibri" w:hAnsi="Calibri" w:cs="Times New Roman"/>
          <w:noProof/>
          <w:szCs w:val="24"/>
        </w:rPr>
        <w:t xml:space="preserve"> 485–492 (2010).</w:t>
      </w:r>
    </w:p>
    <w:p w14:paraId="2C94DD43"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33.</w:t>
      </w:r>
      <w:r w:rsidRPr="00D96065">
        <w:rPr>
          <w:rFonts w:ascii="Calibri" w:hAnsi="Calibri" w:cs="Times New Roman"/>
          <w:noProof/>
          <w:szCs w:val="24"/>
        </w:rPr>
        <w:tab/>
        <w:t xml:space="preserve">Read, D. J., Ducket, J. G., Francis, R., Ligron, R. &amp; Russell, A. Symbiotic fungal associations in ‘lower’ land plants. </w:t>
      </w:r>
      <w:r w:rsidRPr="00D96065">
        <w:rPr>
          <w:rFonts w:ascii="Calibri" w:hAnsi="Calibri" w:cs="Times New Roman"/>
          <w:i/>
          <w:iCs/>
          <w:noProof/>
          <w:szCs w:val="24"/>
        </w:rPr>
        <w:t>Philos. Trans. R. Soc. Lond. B. Biol. Sci.</w:t>
      </w:r>
      <w:r w:rsidRPr="00D96065">
        <w:rPr>
          <w:rFonts w:ascii="Calibri" w:hAnsi="Calibri" w:cs="Times New Roman"/>
          <w:noProof/>
          <w:szCs w:val="24"/>
        </w:rPr>
        <w:t xml:space="preserve"> </w:t>
      </w:r>
      <w:r w:rsidRPr="00D96065">
        <w:rPr>
          <w:rFonts w:ascii="Calibri" w:hAnsi="Calibri" w:cs="Times New Roman"/>
          <w:b/>
          <w:bCs/>
          <w:noProof/>
          <w:szCs w:val="24"/>
        </w:rPr>
        <w:t>355,</w:t>
      </w:r>
      <w:r w:rsidRPr="00D96065">
        <w:rPr>
          <w:rFonts w:ascii="Calibri" w:hAnsi="Calibri" w:cs="Times New Roman"/>
          <w:noProof/>
          <w:szCs w:val="24"/>
        </w:rPr>
        <w:t xml:space="preserve"> 815-830-831 (2000).</w:t>
      </w:r>
    </w:p>
    <w:p w14:paraId="65F911D4"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34.</w:t>
      </w:r>
      <w:r w:rsidRPr="00D96065">
        <w:rPr>
          <w:rFonts w:ascii="Calibri" w:hAnsi="Calibri" w:cs="Times New Roman"/>
          <w:noProof/>
          <w:szCs w:val="24"/>
        </w:rPr>
        <w:tab/>
        <w:t xml:space="preserve">Upson, R., Read, D. J. &amp; Newsham, K. K. Widespread association between the ericoid mycorrhizal fungus Rhizoscyphus ericae and a leafy liverwort in the maritime and sub-Antarctic.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176,</w:t>
      </w:r>
      <w:r w:rsidRPr="00D96065">
        <w:rPr>
          <w:rFonts w:ascii="Calibri" w:hAnsi="Calibri" w:cs="Times New Roman"/>
          <w:noProof/>
          <w:szCs w:val="24"/>
        </w:rPr>
        <w:t xml:space="preserve"> 460–471 (2007).</w:t>
      </w:r>
    </w:p>
    <w:p w14:paraId="1F2DDE9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35.</w:t>
      </w:r>
      <w:r w:rsidRPr="00D96065">
        <w:rPr>
          <w:rFonts w:ascii="Calibri" w:hAnsi="Calibri" w:cs="Times New Roman"/>
          <w:noProof/>
          <w:szCs w:val="24"/>
        </w:rPr>
        <w:tab/>
        <w:t xml:space="preserve">Pressel, S., Ligrone, R., Duckett, J. G. &amp; Davis, E. C. A novel ascomycetous endophytic association in the rhizoids of the leafy liverwort family, Schistochilaceae (Jungermanniidae, Hepaticopsida). </w:t>
      </w:r>
      <w:r w:rsidRPr="00D96065">
        <w:rPr>
          <w:rFonts w:ascii="Calibri" w:hAnsi="Calibri" w:cs="Times New Roman"/>
          <w:i/>
          <w:iCs/>
          <w:noProof/>
          <w:szCs w:val="24"/>
        </w:rPr>
        <w:t>Am. J. Bot.</w:t>
      </w:r>
      <w:r w:rsidRPr="00D96065">
        <w:rPr>
          <w:rFonts w:ascii="Calibri" w:hAnsi="Calibri" w:cs="Times New Roman"/>
          <w:noProof/>
          <w:szCs w:val="24"/>
        </w:rPr>
        <w:t xml:space="preserve"> </w:t>
      </w:r>
      <w:r w:rsidRPr="00D96065">
        <w:rPr>
          <w:rFonts w:ascii="Calibri" w:hAnsi="Calibri" w:cs="Times New Roman"/>
          <w:b/>
          <w:bCs/>
          <w:noProof/>
          <w:szCs w:val="24"/>
        </w:rPr>
        <w:t>95,</w:t>
      </w:r>
      <w:r w:rsidRPr="00D96065">
        <w:rPr>
          <w:rFonts w:ascii="Calibri" w:hAnsi="Calibri" w:cs="Times New Roman"/>
          <w:noProof/>
          <w:szCs w:val="24"/>
        </w:rPr>
        <w:t xml:space="preserve"> 531–541 (2008).</w:t>
      </w:r>
    </w:p>
    <w:p w14:paraId="3DC101E6"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36.</w:t>
      </w:r>
      <w:r w:rsidRPr="00D96065">
        <w:rPr>
          <w:rFonts w:ascii="Calibri" w:hAnsi="Calibri" w:cs="Times New Roman"/>
          <w:noProof/>
          <w:szCs w:val="24"/>
        </w:rPr>
        <w:tab/>
        <w:t xml:space="preserve">Pressel, S., Ligrone, R. &amp; Duckett, J. G. Chapter Six: The Ascomycete Rhizoscyphus ericae Elicits a Range of Host Responses in the Rhizoids of Leafy Liverworts: An Experimental and Cytological Analysis. </w:t>
      </w:r>
      <w:r w:rsidRPr="00D96065">
        <w:rPr>
          <w:rFonts w:ascii="Calibri" w:hAnsi="Calibri" w:cs="Times New Roman"/>
          <w:i/>
          <w:iCs/>
          <w:noProof/>
          <w:szCs w:val="24"/>
        </w:rPr>
        <w:t>Fieldiana Bot.</w:t>
      </w:r>
      <w:r w:rsidRPr="00D96065">
        <w:rPr>
          <w:rFonts w:ascii="Calibri" w:hAnsi="Calibri" w:cs="Times New Roman"/>
          <w:noProof/>
          <w:szCs w:val="24"/>
        </w:rPr>
        <w:t xml:space="preserve"> </w:t>
      </w:r>
      <w:r w:rsidRPr="00D96065">
        <w:rPr>
          <w:rFonts w:ascii="Calibri" w:hAnsi="Calibri" w:cs="Times New Roman"/>
          <w:b/>
          <w:bCs/>
          <w:noProof/>
          <w:szCs w:val="24"/>
        </w:rPr>
        <w:t>47,</w:t>
      </w:r>
      <w:r w:rsidRPr="00D96065">
        <w:rPr>
          <w:rFonts w:ascii="Calibri" w:hAnsi="Calibri" w:cs="Times New Roman"/>
          <w:noProof/>
          <w:szCs w:val="24"/>
        </w:rPr>
        <w:t xml:space="preserve"> 59 (2008).</w:t>
      </w:r>
    </w:p>
    <w:p w14:paraId="3072B37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37.</w:t>
      </w:r>
      <w:r w:rsidRPr="00D96065">
        <w:rPr>
          <w:rFonts w:ascii="Calibri" w:hAnsi="Calibri" w:cs="Times New Roman"/>
          <w:noProof/>
          <w:szCs w:val="24"/>
        </w:rPr>
        <w:tab/>
        <w:t xml:space="preserve">Lepage, B. a., Currah, R. S., Stockey, R. a. &amp; Rothwell, G. W. Fossil ectomycorrhizae from the middle Eocene. </w:t>
      </w:r>
      <w:r w:rsidRPr="00D96065">
        <w:rPr>
          <w:rFonts w:ascii="Calibri" w:hAnsi="Calibri" w:cs="Times New Roman"/>
          <w:i/>
          <w:iCs/>
          <w:noProof/>
          <w:szCs w:val="24"/>
        </w:rPr>
        <w:t>Am. J. Bot.</w:t>
      </w:r>
      <w:r w:rsidRPr="00D96065">
        <w:rPr>
          <w:rFonts w:ascii="Calibri" w:hAnsi="Calibri" w:cs="Times New Roman"/>
          <w:noProof/>
          <w:szCs w:val="24"/>
        </w:rPr>
        <w:t xml:space="preserve"> </w:t>
      </w:r>
      <w:r w:rsidRPr="00D96065">
        <w:rPr>
          <w:rFonts w:ascii="Calibri" w:hAnsi="Calibri" w:cs="Times New Roman"/>
          <w:b/>
          <w:bCs/>
          <w:noProof/>
          <w:szCs w:val="24"/>
        </w:rPr>
        <w:t>84,</w:t>
      </w:r>
      <w:r w:rsidRPr="00D96065">
        <w:rPr>
          <w:rFonts w:ascii="Calibri" w:hAnsi="Calibri" w:cs="Times New Roman"/>
          <w:noProof/>
          <w:szCs w:val="24"/>
        </w:rPr>
        <w:t xml:space="preserve"> 410–412 (1997).</w:t>
      </w:r>
    </w:p>
    <w:p w14:paraId="3B5CA19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38.</w:t>
      </w:r>
      <w:r w:rsidRPr="00D96065">
        <w:rPr>
          <w:rFonts w:ascii="Calibri" w:hAnsi="Calibri" w:cs="Times New Roman"/>
          <w:noProof/>
          <w:szCs w:val="24"/>
        </w:rPr>
        <w:tab/>
        <w:t xml:space="preserve">Bidartondo, M. I. </w:t>
      </w:r>
      <w:r w:rsidRPr="00D96065">
        <w:rPr>
          <w:rFonts w:ascii="Calibri" w:hAnsi="Calibri" w:cs="Times New Roman"/>
          <w:i/>
          <w:iCs/>
          <w:noProof/>
          <w:szCs w:val="24"/>
        </w:rPr>
        <w:t>et al.</w:t>
      </w:r>
      <w:r w:rsidRPr="00D96065">
        <w:rPr>
          <w:rFonts w:ascii="Calibri" w:hAnsi="Calibri" w:cs="Times New Roman"/>
          <w:noProof/>
          <w:szCs w:val="24"/>
        </w:rPr>
        <w:t xml:space="preserve"> The dawn of symbiosis between plants and fungi. </w:t>
      </w:r>
      <w:r w:rsidRPr="00D96065">
        <w:rPr>
          <w:rFonts w:ascii="Calibri" w:hAnsi="Calibri" w:cs="Times New Roman"/>
          <w:i/>
          <w:iCs/>
          <w:noProof/>
          <w:szCs w:val="24"/>
        </w:rPr>
        <w:t>Biol. Lett.</w:t>
      </w:r>
      <w:r w:rsidRPr="00D96065">
        <w:rPr>
          <w:rFonts w:ascii="Calibri" w:hAnsi="Calibri" w:cs="Times New Roman"/>
          <w:noProof/>
          <w:szCs w:val="24"/>
        </w:rPr>
        <w:t xml:space="preserve"> </w:t>
      </w:r>
      <w:r w:rsidRPr="00D96065">
        <w:rPr>
          <w:rFonts w:ascii="Calibri" w:hAnsi="Calibri" w:cs="Times New Roman"/>
          <w:b/>
          <w:bCs/>
          <w:noProof/>
          <w:szCs w:val="24"/>
        </w:rPr>
        <w:t>7,</w:t>
      </w:r>
      <w:r w:rsidRPr="00D96065">
        <w:rPr>
          <w:rFonts w:ascii="Calibri" w:hAnsi="Calibri" w:cs="Times New Roman"/>
          <w:noProof/>
          <w:szCs w:val="24"/>
        </w:rPr>
        <w:t xml:space="preserve"> 574–577 (2011).</w:t>
      </w:r>
    </w:p>
    <w:p w14:paraId="6BAF2BB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39.</w:t>
      </w:r>
      <w:r w:rsidRPr="00D96065">
        <w:rPr>
          <w:rFonts w:ascii="Calibri" w:hAnsi="Calibri" w:cs="Times New Roman"/>
          <w:noProof/>
          <w:szCs w:val="24"/>
        </w:rPr>
        <w:tab/>
        <w:t xml:space="preserve">Ligrone, R. </w:t>
      </w:r>
      <w:r w:rsidRPr="00D96065">
        <w:rPr>
          <w:rFonts w:ascii="Calibri" w:hAnsi="Calibri" w:cs="Times New Roman"/>
          <w:i/>
          <w:iCs/>
          <w:noProof/>
          <w:szCs w:val="24"/>
        </w:rPr>
        <w:t>et al.</w:t>
      </w:r>
      <w:r w:rsidRPr="00D96065">
        <w:rPr>
          <w:rFonts w:ascii="Calibri" w:hAnsi="Calibri" w:cs="Times New Roman"/>
          <w:noProof/>
          <w:szCs w:val="24"/>
        </w:rPr>
        <w:t xml:space="preserve"> Glomeromycotean associations in liverworts: A molecular, cellular, and taxonomic analysis. </w:t>
      </w:r>
      <w:r w:rsidRPr="00D96065">
        <w:rPr>
          <w:rFonts w:ascii="Calibri" w:hAnsi="Calibri" w:cs="Times New Roman"/>
          <w:i/>
          <w:iCs/>
          <w:noProof/>
          <w:szCs w:val="24"/>
        </w:rPr>
        <w:t>Am. J. Bot.</w:t>
      </w:r>
      <w:r w:rsidRPr="00D96065">
        <w:rPr>
          <w:rFonts w:ascii="Calibri" w:hAnsi="Calibri" w:cs="Times New Roman"/>
          <w:noProof/>
          <w:szCs w:val="24"/>
        </w:rPr>
        <w:t xml:space="preserve"> </w:t>
      </w:r>
      <w:r w:rsidRPr="00D96065">
        <w:rPr>
          <w:rFonts w:ascii="Calibri" w:hAnsi="Calibri" w:cs="Times New Roman"/>
          <w:b/>
          <w:bCs/>
          <w:noProof/>
          <w:szCs w:val="24"/>
        </w:rPr>
        <w:t>94,</w:t>
      </w:r>
      <w:r w:rsidRPr="00D96065">
        <w:rPr>
          <w:rFonts w:ascii="Calibri" w:hAnsi="Calibri" w:cs="Times New Roman"/>
          <w:noProof/>
          <w:szCs w:val="24"/>
        </w:rPr>
        <w:t xml:space="preserve"> 1756–1777 (2007).</w:t>
      </w:r>
    </w:p>
    <w:p w14:paraId="3A2DD95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40.</w:t>
      </w:r>
      <w:r w:rsidRPr="00D96065">
        <w:rPr>
          <w:rFonts w:ascii="Calibri" w:hAnsi="Calibri" w:cs="Times New Roman"/>
          <w:noProof/>
          <w:szCs w:val="24"/>
        </w:rPr>
        <w:tab/>
        <w:t xml:space="preserve">Desirò, A., Duckett, J. G., Pressel, S., Villarreal, J. C. &amp; Bidartondo, M. I. Fungal symbioses in hornworts: a chequered history. </w:t>
      </w:r>
      <w:r w:rsidRPr="00D96065">
        <w:rPr>
          <w:rFonts w:ascii="Calibri" w:hAnsi="Calibri" w:cs="Times New Roman"/>
          <w:i/>
          <w:iCs/>
          <w:noProof/>
          <w:szCs w:val="24"/>
        </w:rPr>
        <w:t>Proc. R. Soc. London B Biol. Sci.</w:t>
      </w:r>
      <w:r w:rsidRPr="00D96065">
        <w:rPr>
          <w:rFonts w:ascii="Calibri" w:hAnsi="Calibri" w:cs="Times New Roman"/>
          <w:noProof/>
          <w:szCs w:val="24"/>
        </w:rPr>
        <w:t xml:space="preserve"> </w:t>
      </w:r>
      <w:r w:rsidRPr="00D96065">
        <w:rPr>
          <w:rFonts w:ascii="Calibri" w:hAnsi="Calibri" w:cs="Times New Roman"/>
          <w:b/>
          <w:bCs/>
          <w:noProof/>
          <w:szCs w:val="24"/>
        </w:rPr>
        <w:t>280,</w:t>
      </w:r>
      <w:r w:rsidRPr="00D96065">
        <w:rPr>
          <w:rFonts w:ascii="Calibri" w:hAnsi="Calibri" w:cs="Times New Roman"/>
          <w:noProof/>
          <w:szCs w:val="24"/>
        </w:rPr>
        <w:t xml:space="preserve"> 20130207 (2013).</w:t>
      </w:r>
    </w:p>
    <w:p w14:paraId="0BF88740"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41.</w:t>
      </w:r>
      <w:r w:rsidRPr="00D96065">
        <w:rPr>
          <w:rFonts w:ascii="Calibri" w:hAnsi="Calibri" w:cs="Times New Roman"/>
          <w:noProof/>
          <w:szCs w:val="24"/>
        </w:rPr>
        <w:tab/>
        <w:t xml:space="preserve">Rimington, W., Pressel, S., Duckett, J. &amp; Bidartondo, M. I. Fungal associations of basal vascular plants: reopening a closed book?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205,</w:t>
      </w:r>
      <w:r w:rsidRPr="00D96065">
        <w:rPr>
          <w:rFonts w:ascii="Calibri" w:hAnsi="Calibri" w:cs="Times New Roman"/>
          <w:noProof/>
          <w:szCs w:val="24"/>
        </w:rPr>
        <w:t xml:space="preserve"> 1394–1398 (2015).</w:t>
      </w:r>
    </w:p>
    <w:p w14:paraId="58695A25"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42.</w:t>
      </w:r>
      <w:r w:rsidRPr="00D96065">
        <w:rPr>
          <w:rFonts w:ascii="Calibri" w:hAnsi="Calibri" w:cs="Times New Roman"/>
          <w:noProof/>
          <w:szCs w:val="24"/>
        </w:rPr>
        <w:tab/>
        <w:t xml:space="preserve">Cox, C. J., Li, B., Foster, P. G., Embley, T. M. &amp; Civan, P. Conflicting Phylogenies for Early Land Plants are Caused by Composition Biases among Synonymous Substitutions. </w:t>
      </w:r>
      <w:r w:rsidRPr="00D96065">
        <w:rPr>
          <w:rFonts w:ascii="Calibri" w:hAnsi="Calibri" w:cs="Times New Roman"/>
          <w:i/>
          <w:iCs/>
          <w:noProof/>
          <w:szCs w:val="24"/>
        </w:rPr>
        <w:t>Syst. Biol.</w:t>
      </w:r>
      <w:r w:rsidRPr="00D96065">
        <w:rPr>
          <w:rFonts w:ascii="Calibri" w:hAnsi="Calibri" w:cs="Times New Roman"/>
          <w:noProof/>
          <w:szCs w:val="24"/>
        </w:rPr>
        <w:t xml:space="preserve"> </w:t>
      </w:r>
      <w:r w:rsidRPr="00D96065">
        <w:rPr>
          <w:rFonts w:ascii="Calibri" w:hAnsi="Calibri" w:cs="Times New Roman"/>
          <w:b/>
          <w:bCs/>
          <w:noProof/>
          <w:szCs w:val="24"/>
        </w:rPr>
        <w:t>63,</w:t>
      </w:r>
      <w:r w:rsidRPr="00D96065">
        <w:rPr>
          <w:rFonts w:ascii="Calibri" w:hAnsi="Calibri" w:cs="Times New Roman"/>
          <w:noProof/>
          <w:szCs w:val="24"/>
        </w:rPr>
        <w:t xml:space="preserve"> 272–279 (2014).</w:t>
      </w:r>
    </w:p>
    <w:p w14:paraId="5CB42A9C" w14:textId="77777777" w:rsidR="00D96065" w:rsidRPr="00264EBE" w:rsidRDefault="00D96065" w:rsidP="00D96065">
      <w:pPr>
        <w:widowControl w:val="0"/>
        <w:autoSpaceDE w:val="0"/>
        <w:autoSpaceDN w:val="0"/>
        <w:adjustRightInd w:val="0"/>
        <w:spacing w:line="240" w:lineRule="auto"/>
        <w:ind w:left="640" w:hanging="640"/>
        <w:rPr>
          <w:rFonts w:ascii="Calibri" w:hAnsi="Calibri" w:cs="Times New Roman"/>
          <w:noProof/>
          <w:szCs w:val="24"/>
          <w:lang w:val="it-IT"/>
        </w:rPr>
      </w:pPr>
      <w:r w:rsidRPr="00D96065">
        <w:rPr>
          <w:rFonts w:ascii="Calibri" w:hAnsi="Calibri" w:cs="Times New Roman"/>
          <w:noProof/>
          <w:szCs w:val="24"/>
        </w:rPr>
        <w:lastRenderedPageBreak/>
        <w:t>43.</w:t>
      </w:r>
      <w:r w:rsidRPr="00D96065">
        <w:rPr>
          <w:rFonts w:ascii="Calibri" w:hAnsi="Calibri" w:cs="Times New Roman"/>
          <w:noProof/>
          <w:szCs w:val="24"/>
        </w:rPr>
        <w:tab/>
        <w:t xml:space="preserve">Wickett, N. J. </w:t>
      </w:r>
      <w:r w:rsidRPr="00D96065">
        <w:rPr>
          <w:rFonts w:ascii="Calibri" w:hAnsi="Calibri" w:cs="Times New Roman"/>
          <w:i/>
          <w:iCs/>
          <w:noProof/>
          <w:szCs w:val="24"/>
        </w:rPr>
        <w:t>et al.</w:t>
      </w:r>
      <w:r w:rsidRPr="00D96065">
        <w:rPr>
          <w:rFonts w:ascii="Calibri" w:hAnsi="Calibri" w:cs="Times New Roman"/>
          <w:noProof/>
          <w:szCs w:val="24"/>
        </w:rPr>
        <w:t xml:space="preserve"> Phylotranscriptomic analysis of the origin and early diversification of land plants. </w:t>
      </w:r>
      <w:r w:rsidRPr="00264EBE">
        <w:rPr>
          <w:rFonts w:ascii="Calibri" w:hAnsi="Calibri" w:cs="Times New Roman"/>
          <w:i/>
          <w:iCs/>
          <w:noProof/>
          <w:szCs w:val="24"/>
          <w:lang w:val="it-IT"/>
        </w:rPr>
        <w:t>Proc. Natl. Acad. Sci.</w:t>
      </w:r>
      <w:r w:rsidRPr="00264EBE">
        <w:rPr>
          <w:rFonts w:ascii="Calibri" w:hAnsi="Calibri" w:cs="Times New Roman"/>
          <w:noProof/>
          <w:szCs w:val="24"/>
          <w:lang w:val="it-IT"/>
        </w:rPr>
        <w:t xml:space="preserve"> </w:t>
      </w:r>
      <w:r w:rsidRPr="00264EBE">
        <w:rPr>
          <w:rFonts w:ascii="Calibri" w:hAnsi="Calibri" w:cs="Times New Roman"/>
          <w:b/>
          <w:bCs/>
          <w:noProof/>
          <w:szCs w:val="24"/>
          <w:lang w:val="it-IT"/>
        </w:rPr>
        <w:t>111,</w:t>
      </w:r>
      <w:r w:rsidRPr="00264EBE">
        <w:rPr>
          <w:rFonts w:ascii="Calibri" w:hAnsi="Calibri" w:cs="Times New Roman"/>
          <w:noProof/>
          <w:szCs w:val="24"/>
          <w:lang w:val="it-IT"/>
        </w:rPr>
        <w:t xml:space="preserve"> E4859–E4868 (2014).</w:t>
      </w:r>
    </w:p>
    <w:p w14:paraId="06D3957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264EBE">
        <w:rPr>
          <w:rFonts w:ascii="Calibri" w:hAnsi="Calibri" w:cs="Times New Roman"/>
          <w:noProof/>
          <w:szCs w:val="24"/>
          <w:lang w:val="it-IT"/>
        </w:rPr>
        <w:t>44.</w:t>
      </w:r>
      <w:r w:rsidRPr="00264EBE">
        <w:rPr>
          <w:rFonts w:ascii="Calibri" w:hAnsi="Calibri" w:cs="Times New Roman"/>
          <w:noProof/>
          <w:szCs w:val="24"/>
          <w:lang w:val="it-IT"/>
        </w:rPr>
        <w:tab/>
        <w:t xml:space="preserve">Selosse, M. A. </w:t>
      </w:r>
      <w:r w:rsidRPr="00264EBE">
        <w:rPr>
          <w:rFonts w:ascii="Calibri" w:hAnsi="Calibri" w:cs="Times New Roman"/>
          <w:i/>
          <w:iCs/>
          <w:noProof/>
          <w:szCs w:val="24"/>
          <w:lang w:val="it-IT"/>
        </w:rPr>
        <w:t>et al.</w:t>
      </w:r>
      <w:r w:rsidRPr="00264EBE">
        <w:rPr>
          <w:rFonts w:ascii="Calibri" w:hAnsi="Calibri" w:cs="Times New Roman"/>
          <w:noProof/>
          <w:szCs w:val="24"/>
          <w:lang w:val="it-IT"/>
        </w:rPr>
        <w:t xml:space="preserve"> </w:t>
      </w:r>
      <w:r w:rsidRPr="00D96065">
        <w:rPr>
          <w:rFonts w:ascii="Calibri" w:hAnsi="Calibri" w:cs="Times New Roman"/>
          <w:noProof/>
          <w:szCs w:val="24"/>
        </w:rPr>
        <w:t xml:space="preserve">Sebacinales are common mycorrhizal associates of Ericaceae.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174,</w:t>
      </w:r>
      <w:r w:rsidRPr="00D96065">
        <w:rPr>
          <w:rFonts w:ascii="Calibri" w:hAnsi="Calibri" w:cs="Times New Roman"/>
          <w:noProof/>
          <w:szCs w:val="24"/>
        </w:rPr>
        <w:t xml:space="preserve"> 864–878 (2007).</w:t>
      </w:r>
    </w:p>
    <w:p w14:paraId="7E19B431"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45.</w:t>
      </w:r>
      <w:r w:rsidRPr="00D96065">
        <w:rPr>
          <w:rFonts w:ascii="Calibri" w:hAnsi="Calibri" w:cs="Times New Roman"/>
          <w:noProof/>
          <w:szCs w:val="24"/>
        </w:rPr>
        <w:tab/>
        <w:t xml:space="preserve">Field, K. J. </w:t>
      </w:r>
      <w:r w:rsidRPr="00D96065">
        <w:rPr>
          <w:rFonts w:ascii="Calibri" w:hAnsi="Calibri" w:cs="Times New Roman"/>
          <w:i/>
          <w:iCs/>
          <w:noProof/>
          <w:szCs w:val="24"/>
        </w:rPr>
        <w:t>et al.</w:t>
      </w:r>
      <w:r w:rsidRPr="00D96065">
        <w:rPr>
          <w:rFonts w:ascii="Calibri" w:hAnsi="Calibri" w:cs="Times New Roman"/>
          <w:noProof/>
          <w:szCs w:val="24"/>
        </w:rPr>
        <w:t xml:space="preserve"> Functional analysis of liverworts in dual symbiosis with Glomeromycota and Mucoromycotina fungi under a simulated Palaeozoic CO2 decline. </w:t>
      </w:r>
      <w:r w:rsidRPr="00D96065">
        <w:rPr>
          <w:rFonts w:ascii="Calibri" w:hAnsi="Calibri" w:cs="Times New Roman"/>
          <w:i/>
          <w:iCs/>
          <w:noProof/>
          <w:szCs w:val="24"/>
        </w:rPr>
        <w:t>ISME J.</w:t>
      </w:r>
      <w:r w:rsidRPr="00D96065">
        <w:rPr>
          <w:rFonts w:ascii="Calibri" w:hAnsi="Calibri" w:cs="Times New Roman"/>
          <w:noProof/>
          <w:szCs w:val="24"/>
        </w:rPr>
        <w:t xml:space="preserve"> </w:t>
      </w:r>
      <w:r w:rsidRPr="00D96065">
        <w:rPr>
          <w:rFonts w:ascii="Calibri" w:hAnsi="Calibri" w:cs="Times New Roman"/>
          <w:b/>
          <w:bCs/>
          <w:noProof/>
          <w:szCs w:val="24"/>
        </w:rPr>
        <w:t>10,</w:t>
      </w:r>
      <w:r w:rsidRPr="00D96065">
        <w:rPr>
          <w:rFonts w:ascii="Calibri" w:hAnsi="Calibri" w:cs="Times New Roman"/>
          <w:noProof/>
          <w:szCs w:val="24"/>
        </w:rPr>
        <w:t xml:space="preserve"> 1–13 (2015).</w:t>
      </w:r>
    </w:p>
    <w:p w14:paraId="3B22C45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46.</w:t>
      </w:r>
      <w:r w:rsidRPr="00D96065">
        <w:rPr>
          <w:rFonts w:ascii="Calibri" w:hAnsi="Calibri" w:cs="Times New Roman"/>
          <w:noProof/>
          <w:szCs w:val="24"/>
        </w:rPr>
        <w:tab/>
        <w:t xml:space="preserve">Egerton-Warburton, L. &amp; Allen, M. F. Endo- and ectomycorrhizas in Quercus agrifolia Nee. (Fagaceae): Patterns of root colonization and effects on seedling growth. </w:t>
      </w:r>
      <w:r w:rsidRPr="00D96065">
        <w:rPr>
          <w:rFonts w:ascii="Calibri" w:hAnsi="Calibri" w:cs="Times New Roman"/>
          <w:i/>
          <w:iCs/>
          <w:noProof/>
          <w:szCs w:val="24"/>
        </w:rPr>
        <w:t>Mycorrhiza</w:t>
      </w:r>
      <w:r w:rsidRPr="00D96065">
        <w:rPr>
          <w:rFonts w:ascii="Calibri" w:hAnsi="Calibri" w:cs="Times New Roman"/>
          <w:noProof/>
          <w:szCs w:val="24"/>
        </w:rPr>
        <w:t xml:space="preserve"> </w:t>
      </w:r>
      <w:r w:rsidRPr="00D96065">
        <w:rPr>
          <w:rFonts w:ascii="Calibri" w:hAnsi="Calibri" w:cs="Times New Roman"/>
          <w:b/>
          <w:bCs/>
          <w:noProof/>
          <w:szCs w:val="24"/>
        </w:rPr>
        <w:t>11,</w:t>
      </w:r>
      <w:r w:rsidRPr="00D96065">
        <w:rPr>
          <w:rFonts w:ascii="Calibri" w:hAnsi="Calibri" w:cs="Times New Roman"/>
          <w:noProof/>
          <w:szCs w:val="24"/>
        </w:rPr>
        <w:t xml:space="preserve"> 283–290 (2001).</w:t>
      </w:r>
    </w:p>
    <w:p w14:paraId="3FD255AE"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47.</w:t>
      </w:r>
      <w:r w:rsidRPr="00D96065">
        <w:rPr>
          <w:rFonts w:ascii="Calibri" w:hAnsi="Calibri" w:cs="Times New Roman"/>
          <w:noProof/>
          <w:szCs w:val="24"/>
        </w:rPr>
        <w:tab/>
        <w:t xml:space="preserve">Dickie, I. A., Koide, R. T. &amp; Fayish, A. C. Vesicular-arbuscular mycorrhizal infection of </w:t>
      </w:r>
      <w:r w:rsidRPr="00D96065">
        <w:rPr>
          <w:rFonts w:ascii="Calibri" w:hAnsi="Calibri" w:cs="Times New Roman"/>
          <w:i/>
          <w:iCs/>
          <w:noProof/>
          <w:szCs w:val="24"/>
        </w:rPr>
        <w:t>Quercus rubra</w:t>
      </w:r>
      <w:r w:rsidRPr="00D96065">
        <w:rPr>
          <w:rFonts w:ascii="Calibri" w:hAnsi="Calibri" w:cs="Times New Roman"/>
          <w:noProof/>
          <w:szCs w:val="24"/>
        </w:rPr>
        <w:t xml:space="preserve"> seedlings.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151,</w:t>
      </w:r>
      <w:r w:rsidRPr="00D96065">
        <w:rPr>
          <w:rFonts w:ascii="Calibri" w:hAnsi="Calibri" w:cs="Times New Roman"/>
          <w:noProof/>
          <w:szCs w:val="24"/>
        </w:rPr>
        <w:t xml:space="preserve"> 257–264 (2001).</w:t>
      </w:r>
    </w:p>
    <w:p w14:paraId="032DD08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48.</w:t>
      </w:r>
      <w:r w:rsidRPr="00D96065">
        <w:rPr>
          <w:rFonts w:ascii="Calibri" w:hAnsi="Calibri" w:cs="Times New Roman"/>
          <w:noProof/>
          <w:szCs w:val="24"/>
        </w:rPr>
        <w:tab/>
        <w:t xml:space="preserve">Lutzoni, F., Pagel, M. &amp; Reeb, V. Major fungal lineages are derived from lichen symbiotic ancestors. </w:t>
      </w:r>
      <w:r w:rsidRPr="00D96065">
        <w:rPr>
          <w:rFonts w:ascii="Calibri" w:hAnsi="Calibri" w:cs="Times New Roman"/>
          <w:i/>
          <w:iCs/>
          <w:noProof/>
          <w:szCs w:val="24"/>
        </w:rPr>
        <w:t>Nature</w:t>
      </w:r>
      <w:r w:rsidRPr="00D96065">
        <w:rPr>
          <w:rFonts w:ascii="Calibri" w:hAnsi="Calibri" w:cs="Times New Roman"/>
          <w:noProof/>
          <w:szCs w:val="24"/>
        </w:rPr>
        <w:t xml:space="preserve"> </w:t>
      </w:r>
      <w:r w:rsidRPr="00D96065">
        <w:rPr>
          <w:rFonts w:ascii="Calibri" w:hAnsi="Calibri" w:cs="Times New Roman"/>
          <w:b/>
          <w:bCs/>
          <w:noProof/>
          <w:szCs w:val="24"/>
        </w:rPr>
        <w:t>411,</w:t>
      </w:r>
      <w:r w:rsidRPr="00D96065">
        <w:rPr>
          <w:rFonts w:ascii="Calibri" w:hAnsi="Calibri" w:cs="Times New Roman"/>
          <w:noProof/>
          <w:szCs w:val="24"/>
        </w:rPr>
        <w:t xml:space="preserve"> 937–940 (2001).</w:t>
      </w:r>
    </w:p>
    <w:p w14:paraId="0FA57621"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49.</w:t>
      </w:r>
      <w:r w:rsidRPr="00D96065">
        <w:rPr>
          <w:rFonts w:ascii="Calibri" w:hAnsi="Calibri" w:cs="Times New Roman"/>
          <w:noProof/>
          <w:szCs w:val="24"/>
        </w:rPr>
        <w:tab/>
        <w:t xml:space="preserve">Kearse, M. </w:t>
      </w:r>
      <w:r w:rsidRPr="00D96065">
        <w:rPr>
          <w:rFonts w:ascii="Calibri" w:hAnsi="Calibri" w:cs="Times New Roman"/>
          <w:i/>
          <w:iCs/>
          <w:noProof/>
          <w:szCs w:val="24"/>
        </w:rPr>
        <w:t>et al.</w:t>
      </w:r>
      <w:r w:rsidRPr="00D96065">
        <w:rPr>
          <w:rFonts w:ascii="Calibri" w:hAnsi="Calibri" w:cs="Times New Roman"/>
          <w:noProof/>
          <w:szCs w:val="24"/>
        </w:rPr>
        <w:t xml:space="preserve"> Geneious Basic: an integrated and extendable desktop software platform for the organization and analysis of sequence data. </w:t>
      </w:r>
      <w:r w:rsidRPr="00D96065">
        <w:rPr>
          <w:rFonts w:ascii="Calibri" w:hAnsi="Calibri" w:cs="Times New Roman"/>
          <w:i/>
          <w:iCs/>
          <w:noProof/>
          <w:szCs w:val="24"/>
        </w:rPr>
        <w:lastRenderedPageBreak/>
        <w:t>Bioinformatics</w:t>
      </w:r>
      <w:r w:rsidRPr="00D96065">
        <w:rPr>
          <w:rFonts w:ascii="Calibri" w:hAnsi="Calibri" w:cs="Times New Roman"/>
          <w:noProof/>
          <w:szCs w:val="24"/>
        </w:rPr>
        <w:t xml:space="preserve"> </w:t>
      </w:r>
      <w:r w:rsidRPr="00D96065">
        <w:rPr>
          <w:rFonts w:ascii="Calibri" w:hAnsi="Calibri" w:cs="Times New Roman"/>
          <w:b/>
          <w:bCs/>
          <w:noProof/>
          <w:szCs w:val="24"/>
        </w:rPr>
        <w:t>28,</w:t>
      </w:r>
      <w:r w:rsidRPr="00D96065">
        <w:rPr>
          <w:rFonts w:ascii="Calibri" w:hAnsi="Calibri" w:cs="Times New Roman"/>
          <w:noProof/>
          <w:szCs w:val="24"/>
        </w:rPr>
        <w:t xml:space="preserve"> 1647–1649 (2012).</w:t>
      </w:r>
    </w:p>
    <w:p w14:paraId="59B19479"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50.</w:t>
      </w:r>
      <w:r w:rsidRPr="00D96065">
        <w:rPr>
          <w:rFonts w:ascii="Calibri" w:hAnsi="Calibri" w:cs="Times New Roman"/>
          <w:noProof/>
          <w:szCs w:val="24"/>
        </w:rPr>
        <w:tab/>
        <w:t xml:space="preserve">Katoh, K. &amp; Standley, D. M. MAFFT Multiple Sequence Alignment Software Version 7: Improvements in Performance and Usability. </w:t>
      </w:r>
      <w:r w:rsidRPr="00D96065">
        <w:rPr>
          <w:rFonts w:ascii="Calibri" w:hAnsi="Calibri" w:cs="Times New Roman"/>
          <w:i/>
          <w:iCs/>
          <w:noProof/>
          <w:szCs w:val="24"/>
        </w:rPr>
        <w:t>Mol. Biol. Evol.</w:t>
      </w:r>
      <w:r w:rsidRPr="00D96065">
        <w:rPr>
          <w:rFonts w:ascii="Calibri" w:hAnsi="Calibri" w:cs="Times New Roman"/>
          <w:noProof/>
          <w:szCs w:val="24"/>
        </w:rPr>
        <w:t xml:space="preserve"> </w:t>
      </w:r>
      <w:r w:rsidRPr="00D96065">
        <w:rPr>
          <w:rFonts w:ascii="Calibri" w:hAnsi="Calibri" w:cs="Times New Roman"/>
          <w:b/>
          <w:bCs/>
          <w:noProof/>
          <w:szCs w:val="24"/>
        </w:rPr>
        <w:t>30,</w:t>
      </w:r>
      <w:r w:rsidRPr="00D96065">
        <w:rPr>
          <w:rFonts w:ascii="Calibri" w:hAnsi="Calibri" w:cs="Times New Roman"/>
          <w:noProof/>
          <w:szCs w:val="24"/>
        </w:rPr>
        <w:t xml:space="preserve"> 772–780 (2013).</w:t>
      </w:r>
    </w:p>
    <w:p w14:paraId="0C99D78D"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51.</w:t>
      </w:r>
      <w:r w:rsidRPr="00D96065">
        <w:rPr>
          <w:rFonts w:ascii="Calibri" w:hAnsi="Calibri" w:cs="Times New Roman"/>
          <w:noProof/>
          <w:szCs w:val="24"/>
        </w:rPr>
        <w:tab/>
        <w:t xml:space="preserve">Lanfear, R., Calcott, B., Kainer, D., Mayer, C. &amp; Stamatakis, A. Selecting optimal partitioning schemes for phylogenomic datasets. </w:t>
      </w:r>
      <w:r w:rsidRPr="00D96065">
        <w:rPr>
          <w:rFonts w:ascii="Calibri" w:hAnsi="Calibri" w:cs="Times New Roman"/>
          <w:i/>
          <w:iCs/>
          <w:noProof/>
          <w:szCs w:val="24"/>
        </w:rPr>
        <w:t>BMC Evol. Biol.</w:t>
      </w:r>
      <w:r w:rsidRPr="00D96065">
        <w:rPr>
          <w:rFonts w:ascii="Calibri" w:hAnsi="Calibri" w:cs="Times New Roman"/>
          <w:noProof/>
          <w:szCs w:val="24"/>
        </w:rPr>
        <w:t xml:space="preserve"> </w:t>
      </w:r>
      <w:r w:rsidRPr="00D96065">
        <w:rPr>
          <w:rFonts w:ascii="Calibri" w:hAnsi="Calibri" w:cs="Times New Roman"/>
          <w:b/>
          <w:bCs/>
          <w:noProof/>
          <w:szCs w:val="24"/>
        </w:rPr>
        <w:t>14,</w:t>
      </w:r>
      <w:r w:rsidRPr="00D96065">
        <w:rPr>
          <w:rFonts w:ascii="Calibri" w:hAnsi="Calibri" w:cs="Times New Roman"/>
          <w:noProof/>
          <w:szCs w:val="24"/>
        </w:rPr>
        <w:t xml:space="preserve"> 82 (2014).</w:t>
      </w:r>
    </w:p>
    <w:p w14:paraId="04EEFDCA"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52.</w:t>
      </w:r>
      <w:r w:rsidRPr="00D96065">
        <w:rPr>
          <w:rFonts w:ascii="Calibri" w:hAnsi="Calibri" w:cs="Times New Roman"/>
          <w:noProof/>
          <w:szCs w:val="24"/>
        </w:rPr>
        <w:tab/>
        <w:t xml:space="preserve">Lanfear, R., Calcott, B. &amp; Frandsen, P. PartitionFinder 2: new methods for selecting partitioning schemes and models of molecular evolution for large datasets. </w:t>
      </w:r>
      <w:r w:rsidRPr="00D96065">
        <w:rPr>
          <w:rFonts w:ascii="Calibri" w:hAnsi="Calibri" w:cs="Times New Roman"/>
          <w:i/>
          <w:iCs/>
          <w:noProof/>
          <w:szCs w:val="24"/>
        </w:rPr>
        <w:t>Forthcoming</w:t>
      </w:r>
    </w:p>
    <w:p w14:paraId="5F8ADF62"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53.</w:t>
      </w:r>
      <w:r w:rsidRPr="00D96065">
        <w:rPr>
          <w:rFonts w:ascii="Calibri" w:hAnsi="Calibri" w:cs="Times New Roman"/>
          <w:noProof/>
          <w:szCs w:val="24"/>
        </w:rPr>
        <w:tab/>
        <w:t xml:space="preserve">Stamatakis, A. RAxML version 8: A tool for phylogenetic analysis and post-analysis of large phylogenies. </w:t>
      </w:r>
      <w:r w:rsidRPr="00D96065">
        <w:rPr>
          <w:rFonts w:ascii="Calibri" w:hAnsi="Calibri" w:cs="Times New Roman"/>
          <w:i/>
          <w:iCs/>
          <w:noProof/>
          <w:szCs w:val="24"/>
        </w:rPr>
        <w:t>Bioinformatics</w:t>
      </w:r>
      <w:r w:rsidRPr="00D96065">
        <w:rPr>
          <w:rFonts w:ascii="Calibri" w:hAnsi="Calibri" w:cs="Times New Roman"/>
          <w:noProof/>
          <w:szCs w:val="24"/>
        </w:rPr>
        <w:t xml:space="preserve"> </w:t>
      </w:r>
      <w:r w:rsidRPr="00D96065">
        <w:rPr>
          <w:rFonts w:ascii="Calibri" w:hAnsi="Calibri" w:cs="Times New Roman"/>
          <w:b/>
          <w:bCs/>
          <w:noProof/>
          <w:szCs w:val="24"/>
        </w:rPr>
        <w:t>30,</w:t>
      </w:r>
      <w:r w:rsidRPr="00D96065">
        <w:rPr>
          <w:rFonts w:ascii="Calibri" w:hAnsi="Calibri" w:cs="Times New Roman"/>
          <w:noProof/>
          <w:szCs w:val="24"/>
        </w:rPr>
        <w:t xml:space="preserve"> 1312–1313 (2014).</w:t>
      </w:r>
    </w:p>
    <w:p w14:paraId="6DA8AADC"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54.</w:t>
      </w:r>
      <w:r w:rsidRPr="00D96065">
        <w:rPr>
          <w:rFonts w:ascii="Calibri" w:hAnsi="Calibri" w:cs="Times New Roman"/>
          <w:noProof/>
          <w:szCs w:val="24"/>
        </w:rPr>
        <w:tab/>
        <w:t xml:space="preserve">Bouckaert, R. </w:t>
      </w:r>
      <w:r w:rsidRPr="00D96065">
        <w:rPr>
          <w:rFonts w:ascii="Calibri" w:hAnsi="Calibri" w:cs="Times New Roman"/>
          <w:i/>
          <w:iCs/>
          <w:noProof/>
          <w:szCs w:val="24"/>
        </w:rPr>
        <w:t>et al.</w:t>
      </w:r>
      <w:r w:rsidRPr="00D96065">
        <w:rPr>
          <w:rFonts w:ascii="Calibri" w:hAnsi="Calibri" w:cs="Times New Roman"/>
          <w:noProof/>
          <w:szCs w:val="24"/>
        </w:rPr>
        <w:t xml:space="preserve"> BEAST 2: a software platform for Bayesian evolutionary analysis. </w:t>
      </w:r>
      <w:r w:rsidRPr="00D96065">
        <w:rPr>
          <w:rFonts w:ascii="Calibri" w:hAnsi="Calibri" w:cs="Times New Roman"/>
          <w:i/>
          <w:iCs/>
          <w:noProof/>
          <w:szCs w:val="24"/>
        </w:rPr>
        <w:t>PLoS Comput Biol</w:t>
      </w:r>
      <w:r w:rsidRPr="00D96065">
        <w:rPr>
          <w:rFonts w:ascii="Calibri" w:hAnsi="Calibri" w:cs="Times New Roman"/>
          <w:noProof/>
          <w:szCs w:val="24"/>
        </w:rPr>
        <w:t xml:space="preserve"> </w:t>
      </w:r>
      <w:r w:rsidRPr="00D96065">
        <w:rPr>
          <w:rFonts w:ascii="Calibri" w:hAnsi="Calibri" w:cs="Times New Roman"/>
          <w:b/>
          <w:bCs/>
          <w:noProof/>
          <w:szCs w:val="24"/>
        </w:rPr>
        <w:t>10,</w:t>
      </w:r>
      <w:r w:rsidRPr="00D96065">
        <w:rPr>
          <w:rFonts w:ascii="Calibri" w:hAnsi="Calibri" w:cs="Times New Roman"/>
          <w:noProof/>
          <w:szCs w:val="24"/>
        </w:rPr>
        <w:t xml:space="preserve"> e1003537 (2014).</w:t>
      </w:r>
    </w:p>
    <w:p w14:paraId="7AAFA837" w14:textId="77777777" w:rsidR="00D96065" w:rsidRPr="00D96065" w:rsidRDefault="00D96065" w:rsidP="00D96065">
      <w:pPr>
        <w:widowControl w:val="0"/>
        <w:autoSpaceDE w:val="0"/>
        <w:autoSpaceDN w:val="0"/>
        <w:adjustRightInd w:val="0"/>
        <w:spacing w:line="240" w:lineRule="auto"/>
        <w:ind w:left="640" w:hanging="640"/>
        <w:rPr>
          <w:rFonts w:ascii="Calibri" w:hAnsi="Calibri" w:cs="Times New Roman"/>
          <w:noProof/>
          <w:szCs w:val="24"/>
        </w:rPr>
      </w:pPr>
      <w:r w:rsidRPr="00D96065">
        <w:rPr>
          <w:rFonts w:ascii="Calibri" w:hAnsi="Calibri" w:cs="Times New Roman"/>
          <w:noProof/>
          <w:szCs w:val="24"/>
        </w:rPr>
        <w:t>55.</w:t>
      </w:r>
      <w:r w:rsidRPr="00D96065">
        <w:rPr>
          <w:rFonts w:ascii="Calibri" w:hAnsi="Calibri" w:cs="Times New Roman"/>
          <w:noProof/>
          <w:szCs w:val="24"/>
        </w:rPr>
        <w:tab/>
        <w:t xml:space="preserve">Clarke, J. T., Warnock, R. C. M. &amp; Donoghue, P. C. J. Establishing a time-scale for plant evolution. </w:t>
      </w:r>
      <w:r w:rsidRPr="00D96065">
        <w:rPr>
          <w:rFonts w:ascii="Calibri" w:hAnsi="Calibri" w:cs="Times New Roman"/>
          <w:i/>
          <w:iCs/>
          <w:noProof/>
          <w:szCs w:val="24"/>
        </w:rPr>
        <w:t>New Phytol.</w:t>
      </w:r>
      <w:r w:rsidRPr="00D96065">
        <w:rPr>
          <w:rFonts w:ascii="Calibri" w:hAnsi="Calibri" w:cs="Times New Roman"/>
          <w:noProof/>
          <w:szCs w:val="24"/>
        </w:rPr>
        <w:t xml:space="preserve"> </w:t>
      </w:r>
      <w:r w:rsidRPr="00D96065">
        <w:rPr>
          <w:rFonts w:ascii="Calibri" w:hAnsi="Calibri" w:cs="Times New Roman"/>
          <w:b/>
          <w:bCs/>
          <w:noProof/>
          <w:szCs w:val="24"/>
        </w:rPr>
        <w:t>192,</w:t>
      </w:r>
      <w:r w:rsidRPr="00D96065">
        <w:rPr>
          <w:rFonts w:ascii="Calibri" w:hAnsi="Calibri" w:cs="Times New Roman"/>
          <w:noProof/>
          <w:szCs w:val="24"/>
        </w:rPr>
        <w:t xml:space="preserve"> 266–301 (2011).</w:t>
      </w:r>
    </w:p>
    <w:p w14:paraId="3FD52E35" w14:textId="77777777" w:rsidR="00D96065" w:rsidRPr="00D96065" w:rsidRDefault="00D96065" w:rsidP="00D96065">
      <w:pPr>
        <w:widowControl w:val="0"/>
        <w:autoSpaceDE w:val="0"/>
        <w:autoSpaceDN w:val="0"/>
        <w:adjustRightInd w:val="0"/>
        <w:spacing w:line="240" w:lineRule="auto"/>
        <w:ind w:left="640" w:hanging="640"/>
        <w:rPr>
          <w:rFonts w:ascii="Calibri" w:hAnsi="Calibri"/>
          <w:noProof/>
        </w:rPr>
      </w:pPr>
      <w:r w:rsidRPr="00D96065">
        <w:rPr>
          <w:rFonts w:ascii="Calibri" w:hAnsi="Calibri" w:cs="Times New Roman"/>
          <w:noProof/>
          <w:szCs w:val="24"/>
        </w:rPr>
        <w:t>56.</w:t>
      </w:r>
      <w:r w:rsidRPr="00D96065">
        <w:rPr>
          <w:rFonts w:ascii="Calibri" w:hAnsi="Calibri" w:cs="Times New Roman"/>
          <w:noProof/>
          <w:szCs w:val="24"/>
        </w:rPr>
        <w:tab/>
        <w:t>Rambaut, A. &amp; Drummond, A. J. TreeAnnotator v2.2.1. (2015).</w:t>
      </w:r>
    </w:p>
    <w:p w14:paraId="389BA91B" w14:textId="69CD3559" w:rsidR="00A439B8" w:rsidRDefault="00AB6956" w:rsidP="00D96065">
      <w:pPr>
        <w:widowControl w:val="0"/>
        <w:autoSpaceDE w:val="0"/>
        <w:autoSpaceDN w:val="0"/>
        <w:adjustRightInd w:val="0"/>
        <w:spacing w:line="240" w:lineRule="auto"/>
        <w:ind w:left="640" w:hanging="640"/>
        <w:sectPr w:rsidR="00A439B8" w:rsidSect="007F230E">
          <w:type w:val="continuous"/>
          <w:pgSz w:w="11906" w:h="16838" w:code="9"/>
          <w:pgMar w:top="720" w:right="720" w:bottom="720" w:left="1287" w:header="709" w:footer="709" w:gutter="0"/>
          <w:cols w:num="2" w:space="708"/>
          <w:docGrid w:linePitch="360"/>
        </w:sectPr>
      </w:pPr>
      <w:r w:rsidRPr="0044321F">
        <w:fldChar w:fldCharType="end"/>
      </w:r>
    </w:p>
    <w:p w14:paraId="4A711A97" w14:textId="5053C439" w:rsidR="00AB6956" w:rsidRPr="000845D5" w:rsidRDefault="00AB6956" w:rsidP="00621722">
      <w:pPr>
        <w:pStyle w:val="References"/>
      </w:pPr>
    </w:p>
    <w:p w14:paraId="0BB296B9" w14:textId="77777777" w:rsidR="00A90D3B" w:rsidRPr="00A90D3B" w:rsidRDefault="00A90D3B" w:rsidP="00621722">
      <w:pPr>
        <w:pStyle w:val="Kop1"/>
      </w:pPr>
      <w:bookmarkStart w:id="313" w:name="_Toc436298496"/>
      <w:bookmarkStart w:id="314" w:name="_Toc436298494"/>
      <w:bookmarkEnd w:id="313"/>
      <w:r w:rsidRPr="00A90D3B">
        <w:t>Acknowledgements</w:t>
      </w:r>
      <w:bookmarkEnd w:id="314"/>
    </w:p>
    <w:p w14:paraId="21EA79FC" w14:textId="77777777" w:rsidR="001C70D4" w:rsidRDefault="001C70D4" w:rsidP="004C2090">
      <w:pPr>
        <w:pStyle w:val="Abstract"/>
      </w:pPr>
    </w:p>
    <w:p w14:paraId="0BA532D2" w14:textId="70335D83" w:rsidR="007A4018" w:rsidRDefault="007A4018" w:rsidP="00621722">
      <w:pPr>
        <w:pStyle w:val="Kop1"/>
      </w:pPr>
      <w:r>
        <w:t>Author contributions</w:t>
      </w:r>
    </w:p>
    <w:sectPr w:rsidR="007A4018" w:rsidSect="00572AEB">
      <w:type w:val="continuous"/>
      <w:pgSz w:w="11906" w:h="16838" w:code="9"/>
      <w:pgMar w:top="720" w:right="720" w:bottom="720" w:left="1287"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7" w:author="Vos, R.A." w:date="2017-03-22T18:09:00Z" w:initials="VR">
    <w:p w14:paraId="0DA96988" w14:textId="6796027D" w:rsidR="008D44BE" w:rsidRDefault="008D44BE">
      <w:pPr>
        <w:pStyle w:val="Tekstopmerking"/>
      </w:pPr>
      <w:ins w:id="99" w:author="Vos, R.A." w:date="2017-03-22T18:05:00Z">
        <w:r>
          <w:rPr>
            <w:rStyle w:val="Verwijzingopmerking"/>
          </w:rPr>
          <w:annotationRef/>
        </w:r>
      </w:ins>
      <w:r>
        <w:t xml:space="preserve"> </w:t>
      </w:r>
      <w:proofErr w:type="gramStart"/>
      <w:r>
        <w:t>de</w:t>
      </w:r>
      <w:proofErr w:type="gramEnd"/>
      <w:r>
        <w:t xml:space="preserve"> </w:t>
      </w:r>
      <w:proofErr w:type="spellStart"/>
      <w:r>
        <w:t>eerste</w:t>
      </w:r>
      <w:proofErr w:type="spellEnd"/>
      <w:r>
        <w:t xml:space="preserve"> node die </w:t>
      </w:r>
      <w:proofErr w:type="spellStart"/>
      <w:r>
        <w:t>als</w:t>
      </w:r>
      <w:proofErr w:type="spellEnd"/>
      <w:r>
        <w:t xml:space="preserve"> MAP state </w:t>
      </w:r>
      <w:proofErr w:type="spellStart"/>
      <w:r>
        <w:t>een</w:t>
      </w:r>
      <w:proofErr w:type="spellEnd"/>
      <w:r>
        <w:t xml:space="preserve"> </w:t>
      </w:r>
      <w:proofErr w:type="spellStart"/>
      <w:r>
        <w:t>associatie</w:t>
      </w:r>
      <w:proofErr w:type="spellEnd"/>
      <w:r>
        <w:t xml:space="preserve"> </w:t>
      </w:r>
      <w:proofErr w:type="spellStart"/>
      <w:r>
        <w:t>heeft</w:t>
      </w:r>
      <w:proofErr w:type="spellEnd"/>
      <w:r>
        <w:t xml:space="preserve"> is 160-165myr </w:t>
      </w:r>
      <w:proofErr w:type="spellStart"/>
      <w:r>
        <w:t>oud</w:t>
      </w:r>
      <w:proofErr w:type="spellEnd"/>
      <w:r>
        <w:t>.</w:t>
      </w:r>
    </w:p>
  </w:comment>
  <w:comment w:id="147" w:author="Vos, R.A." w:date="2017-03-23T11:30:00Z" w:initials="VR">
    <w:p w14:paraId="257582F1" w14:textId="5D375B92" w:rsidR="008D44BE" w:rsidRDefault="008D44BE">
      <w:pPr>
        <w:pStyle w:val="Tekstopmerking"/>
      </w:pPr>
      <w:r>
        <w:rPr>
          <w:rStyle w:val="Verwijzingopmerking"/>
        </w:rPr>
        <w:annotationRef/>
      </w:r>
      <w:r>
        <w:t xml:space="preserve">This is quite imprecise phrasing. Are we saying that these genes are all homologous with one another? In what way, are they </w:t>
      </w:r>
      <w:proofErr w:type="spellStart"/>
      <w:r>
        <w:t>orthologs</w:t>
      </w:r>
      <w:proofErr w:type="spellEnd"/>
      <w:r>
        <w:t xml:space="preserve">, </w:t>
      </w:r>
      <w:proofErr w:type="spellStart"/>
      <w:r>
        <w:t>paralogs</w:t>
      </w:r>
      <w:proofErr w:type="spellEnd"/>
      <w:r>
        <w:t xml:space="preserve">? How are they “involved”, are they expressed during </w:t>
      </w:r>
      <w:proofErr w:type="spellStart"/>
      <w:r>
        <w:t>mycorrhizal</w:t>
      </w:r>
      <w:proofErr w:type="spellEnd"/>
      <w:r>
        <w:t xml:space="preserve"> infection?</w:t>
      </w:r>
    </w:p>
  </w:comment>
  <w:comment w:id="196" w:author="Rutger Vos" w:date="2017-03-27T13:24:00Z" w:initials="RV">
    <w:p w14:paraId="07D12030" w14:textId="4D8111C4" w:rsidR="008D44BE" w:rsidRDefault="008D44BE">
      <w:pPr>
        <w:pStyle w:val="Tekstopmerking"/>
      </w:pPr>
      <w:r>
        <w:rPr>
          <w:rStyle w:val="Verwijzingopmerking"/>
        </w:rPr>
        <w:annotationRef/>
      </w:r>
      <w:r>
        <w:t>Verify</w:t>
      </w:r>
    </w:p>
  </w:comment>
  <w:comment w:id="198" w:author="Vos, R.A." w:date="2017-04-13T11:34:00Z" w:initials="VR">
    <w:p w14:paraId="32F7E0A2" w14:textId="205A0CDA" w:rsidR="008D44BE" w:rsidRDefault="008D44BE">
      <w:pPr>
        <w:pStyle w:val="Tekstopmerking"/>
      </w:pPr>
      <w:r>
        <w:rPr>
          <w:rStyle w:val="Verwijzingopmerking"/>
        </w:rPr>
        <w:annotationRef/>
      </w:r>
      <w:r>
        <w:t>Verify</w:t>
      </w:r>
    </w:p>
  </w:comment>
  <w:comment w:id="202" w:author="Vos, R.A." w:date="2017-04-13T09:57:00Z" w:initials="VR">
    <w:p w14:paraId="5C7548B4" w14:textId="599BBA61" w:rsidR="008D44BE" w:rsidRDefault="008D44BE">
      <w:pPr>
        <w:pStyle w:val="Tekstopmerking"/>
      </w:pPr>
      <w:r>
        <w:rPr>
          <w:rStyle w:val="Verwijzingopmerking"/>
        </w:rPr>
        <w:annotationRef/>
      </w:r>
      <w:r>
        <w:t xml:space="preserve">This seems a bit meaningless. </w:t>
      </w:r>
      <w:proofErr w:type="spellStart"/>
      <w:r>
        <w:t>Geneious</w:t>
      </w:r>
      <w:proofErr w:type="spellEnd"/>
      <w:r>
        <w:t xml:space="preserve"> is mostly a wrapper around other tools, so what functionality was used to download the sequences?</w:t>
      </w:r>
    </w:p>
  </w:comment>
  <w:comment w:id="286" w:author="Vos, R.A." w:date="2017-04-13T15:51:00Z" w:initials="VR">
    <w:p w14:paraId="35150E67" w14:textId="4FC1134A" w:rsidR="005915B4" w:rsidRDefault="005915B4">
      <w:pPr>
        <w:pStyle w:val="Tekstopmerking"/>
      </w:pPr>
      <w:r>
        <w:rPr>
          <w:rStyle w:val="Verwijzingopmerking"/>
        </w:rPr>
        <w:annotationRef/>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E82D1" w15:done="0"/>
  <w15:commentEx w15:paraId="7CA46772" w15:done="0"/>
  <w15:commentEx w15:paraId="1AD805FD" w15:done="0"/>
  <w15:commentEx w15:paraId="0C19DF9A" w15:done="0"/>
  <w15:commentEx w15:paraId="29615E80" w15:done="0"/>
  <w15:commentEx w15:paraId="1304209D" w15:done="0"/>
  <w15:commentEx w15:paraId="0A2BEE47" w15:done="0"/>
  <w15:commentEx w15:paraId="782CE221" w15:done="0"/>
  <w15:commentEx w15:paraId="437D4E35" w15:done="0"/>
  <w15:commentEx w15:paraId="7E89C2A9" w15:done="0"/>
  <w15:commentEx w15:paraId="3222BDD1" w15:done="0"/>
  <w15:commentEx w15:paraId="1A6F617D" w15:done="0"/>
  <w15:commentEx w15:paraId="481B8436" w15:done="0"/>
  <w15:commentEx w15:paraId="1CB87E4A" w15:done="0"/>
  <w15:commentEx w15:paraId="4D18B9F3" w15:done="0"/>
  <w15:commentEx w15:paraId="4E0205A7" w15:done="0"/>
  <w15:commentEx w15:paraId="22DD5733" w15:done="0"/>
  <w15:commentEx w15:paraId="057FD2B2" w15:done="0"/>
  <w15:commentEx w15:paraId="68F81B3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B857A8" w14:textId="77777777" w:rsidR="008D44BE" w:rsidRDefault="008D44BE" w:rsidP="00621722">
      <w:r>
        <w:separator/>
      </w:r>
    </w:p>
    <w:p w14:paraId="0C0784E0" w14:textId="77777777" w:rsidR="008D44BE" w:rsidRDefault="008D44BE" w:rsidP="00621722"/>
  </w:endnote>
  <w:endnote w:type="continuationSeparator" w:id="0">
    <w:p w14:paraId="56433447" w14:textId="77777777" w:rsidR="008D44BE" w:rsidRDefault="008D44BE" w:rsidP="00621722">
      <w:r>
        <w:continuationSeparator/>
      </w:r>
    </w:p>
    <w:p w14:paraId="6B395E7C" w14:textId="77777777" w:rsidR="008D44BE" w:rsidRDefault="008D44BE" w:rsidP="006217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364254"/>
      <w:docPartObj>
        <w:docPartGallery w:val="Page Numbers (Bottom of Page)"/>
        <w:docPartUnique/>
      </w:docPartObj>
    </w:sdtPr>
    <w:sdtEndPr>
      <w:rPr>
        <w:noProof/>
      </w:rPr>
    </w:sdtEndPr>
    <w:sdtContent>
      <w:p w14:paraId="76EE33CD" w14:textId="77777777" w:rsidR="008D44BE" w:rsidRDefault="008D44BE" w:rsidP="00621722">
        <w:pPr>
          <w:pStyle w:val="Voettekst"/>
        </w:pPr>
        <w:r>
          <w:fldChar w:fldCharType="begin"/>
        </w:r>
        <w:r>
          <w:instrText xml:space="preserve"> PAGE   \* MERGEFORMAT </w:instrText>
        </w:r>
        <w:r>
          <w:fldChar w:fldCharType="separate"/>
        </w:r>
        <w:r w:rsidR="007B7CC9">
          <w:rPr>
            <w:noProof/>
          </w:rPr>
          <w:t>4</w:t>
        </w:r>
        <w:r>
          <w:rPr>
            <w:noProof/>
          </w:rPr>
          <w:fldChar w:fldCharType="end"/>
        </w:r>
      </w:p>
    </w:sdtContent>
  </w:sdt>
  <w:p w14:paraId="2B46351D" w14:textId="77777777" w:rsidR="008D44BE" w:rsidRDefault="008D44BE" w:rsidP="00621722">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C0EAD0" w14:textId="77777777" w:rsidR="008D44BE" w:rsidRDefault="008D44BE" w:rsidP="00621722">
      <w:r>
        <w:separator/>
      </w:r>
    </w:p>
    <w:p w14:paraId="5FFCE263" w14:textId="77777777" w:rsidR="008D44BE" w:rsidRDefault="008D44BE" w:rsidP="00621722"/>
  </w:footnote>
  <w:footnote w:type="continuationSeparator" w:id="0">
    <w:p w14:paraId="3EEF11C2" w14:textId="77777777" w:rsidR="008D44BE" w:rsidRDefault="008D44BE" w:rsidP="00621722">
      <w:r>
        <w:continuationSeparator/>
      </w:r>
    </w:p>
    <w:p w14:paraId="74891471" w14:textId="77777777" w:rsidR="008D44BE" w:rsidRDefault="008D44BE" w:rsidP="0062172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702"/>
    <w:multiLevelType w:val="hybridMultilevel"/>
    <w:tmpl w:val="F58CA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A24E9A"/>
    <w:multiLevelType w:val="hybridMultilevel"/>
    <w:tmpl w:val="57A01DC6"/>
    <w:lvl w:ilvl="0" w:tplc="5D54D24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406478"/>
    <w:multiLevelType w:val="hybridMultilevel"/>
    <w:tmpl w:val="1958C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441451"/>
    <w:multiLevelType w:val="hybridMultilevel"/>
    <w:tmpl w:val="4510E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A85D97"/>
    <w:multiLevelType w:val="hybridMultilevel"/>
    <w:tmpl w:val="7B06FBB0"/>
    <w:lvl w:ilvl="0" w:tplc="C0C25F2C">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0FC579B"/>
    <w:multiLevelType w:val="hybridMultilevel"/>
    <w:tmpl w:val="59847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91720"/>
    <w:multiLevelType w:val="hybridMultilevel"/>
    <w:tmpl w:val="A1FCC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29243E"/>
    <w:multiLevelType w:val="hybridMultilevel"/>
    <w:tmpl w:val="24821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FE8401E"/>
    <w:multiLevelType w:val="hybridMultilevel"/>
    <w:tmpl w:val="E242C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3D624C"/>
    <w:multiLevelType w:val="hybridMultilevel"/>
    <w:tmpl w:val="5DD2A502"/>
    <w:lvl w:ilvl="0" w:tplc="08090001">
      <w:start w:val="1"/>
      <w:numFmt w:val="bullet"/>
      <w:lvlText w:val=""/>
      <w:lvlJc w:val="left"/>
      <w:pPr>
        <w:ind w:left="720" w:hanging="360"/>
      </w:pPr>
      <w:rPr>
        <w:rFonts w:ascii="Symbol" w:hAnsi="Symbol" w:hint="default"/>
      </w:rPr>
    </w:lvl>
    <w:lvl w:ilvl="1" w:tplc="E7460C2C">
      <w:numFmt w:val="bullet"/>
      <w:lvlText w:val="·"/>
      <w:lvlJc w:val="left"/>
      <w:pPr>
        <w:ind w:left="1635" w:hanging="555"/>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5027A8A"/>
    <w:multiLevelType w:val="hybridMultilevel"/>
    <w:tmpl w:val="8F60D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6B7B6B"/>
    <w:multiLevelType w:val="hybridMultilevel"/>
    <w:tmpl w:val="036C9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F760A6"/>
    <w:multiLevelType w:val="hybridMultilevel"/>
    <w:tmpl w:val="93B639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134A30"/>
    <w:multiLevelType w:val="hybridMultilevel"/>
    <w:tmpl w:val="9ED25E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AE52A72"/>
    <w:multiLevelType w:val="hybridMultilevel"/>
    <w:tmpl w:val="2B54B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3B5186"/>
    <w:multiLevelType w:val="hybridMultilevel"/>
    <w:tmpl w:val="1FF43602"/>
    <w:lvl w:ilvl="0" w:tplc="5D54D24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8A59D1"/>
    <w:multiLevelType w:val="hybridMultilevel"/>
    <w:tmpl w:val="FE56E1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D1E39B0"/>
    <w:multiLevelType w:val="hybridMultilevel"/>
    <w:tmpl w:val="A016D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E7B0724"/>
    <w:multiLevelType w:val="hybridMultilevel"/>
    <w:tmpl w:val="BB2E43CE"/>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D213D9"/>
    <w:multiLevelType w:val="hybridMultilevel"/>
    <w:tmpl w:val="ADD4361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728511C"/>
    <w:multiLevelType w:val="hybridMultilevel"/>
    <w:tmpl w:val="B5448BB2"/>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D6665C1"/>
    <w:multiLevelType w:val="hybridMultilevel"/>
    <w:tmpl w:val="E5D83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D9E3E08"/>
    <w:multiLevelType w:val="hybridMultilevel"/>
    <w:tmpl w:val="E488F8A0"/>
    <w:lvl w:ilvl="0" w:tplc="C0C25F2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35B7139"/>
    <w:multiLevelType w:val="hybridMultilevel"/>
    <w:tmpl w:val="BC8A91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C861F10"/>
    <w:multiLevelType w:val="hybridMultilevel"/>
    <w:tmpl w:val="DDF6CF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CCD46D5"/>
    <w:multiLevelType w:val="hybridMultilevel"/>
    <w:tmpl w:val="4CEEB5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DC026CC"/>
    <w:multiLevelType w:val="hybridMultilevel"/>
    <w:tmpl w:val="0DB8C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E80637F"/>
    <w:multiLevelType w:val="hybridMultilevel"/>
    <w:tmpl w:val="4EA20984"/>
    <w:lvl w:ilvl="0" w:tplc="4750219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E975E4F"/>
    <w:multiLevelType w:val="hybridMultilevel"/>
    <w:tmpl w:val="77DCB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40D6B74"/>
    <w:multiLevelType w:val="hybridMultilevel"/>
    <w:tmpl w:val="023283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BBF2649"/>
    <w:multiLevelType w:val="hybridMultilevel"/>
    <w:tmpl w:val="EBFE0F3C"/>
    <w:lvl w:ilvl="0" w:tplc="5D54D24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12"/>
  </w:num>
  <w:num w:numId="3">
    <w:abstractNumId w:val="19"/>
  </w:num>
  <w:num w:numId="4">
    <w:abstractNumId w:val="6"/>
  </w:num>
  <w:num w:numId="5">
    <w:abstractNumId w:val="13"/>
  </w:num>
  <w:num w:numId="6">
    <w:abstractNumId w:val="20"/>
  </w:num>
  <w:num w:numId="7">
    <w:abstractNumId w:val="22"/>
  </w:num>
  <w:num w:numId="8">
    <w:abstractNumId w:val="18"/>
  </w:num>
  <w:num w:numId="9">
    <w:abstractNumId w:val="4"/>
  </w:num>
  <w:num w:numId="10">
    <w:abstractNumId w:val="16"/>
  </w:num>
  <w:num w:numId="11">
    <w:abstractNumId w:val="15"/>
  </w:num>
  <w:num w:numId="12">
    <w:abstractNumId w:val="30"/>
  </w:num>
  <w:num w:numId="13">
    <w:abstractNumId w:val="1"/>
  </w:num>
  <w:num w:numId="14">
    <w:abstractNumId w:val="8"/>
  </w:num>
  <w:num w:numId="15">
    <w:abstractNumId w:val="3"/>
  </w:num>
  <w:num w:numId="16">
    <w:abstractNumId w:val="2"/>
  </w:num>
  <w:num w:numId="17">
    <w:abstractNumId w:val="21"/>
  </w:num>
  <w:num w:numId="18">
    <w:abstractNumId w:val="23"/>
  </w:num>
  <w:num w:numId="19">
    <w:abstractNumId w:val="9"/>
  </w:num>
  <w:num w:numId="20">
    <w:abstractNumId w:val="26"/>
  </w:num>
  <w:num w:numId="21">
    <w:abstractNumId w:val="17"/>
  </w:num>
  <w:num w:numId="22">
    <w:abstractNumId w:val="28"/>
  </w:num>
  <w:num w:numId="23">
    <w:abstractNumId w:val="5"/>
  </w:num>
  <w:num w:numId="24">
    <w:abstractNumId w:val="11"/>
  </w:num>
  <w:num w:numId="25">
    <w:abstractNumId w:val="14"/>
  </w:num>
  <w:num w:numId="26">
    <w:abstractNumId w:val="29"/>
  </w:num>
  <w:num w:numId="27">
    <w:abstractNumId w:val="27"/>
  </w:num>
  <w:num w:numId="28">
    <w:abstractNumId w:val="0"/>
  </w:num>
  <w:num w:numId="29">
    <w:abstractNumId w:val="7"/>
  </w:num>
  <w:num w:numId="30">
    <w:abstractNumId w:val="24"/>
  </w:num>
  <w:num w:numId="31">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rinde Nuytinck">
    <w15:presenceInfo w15:providerId="Windows Live" w15:userId="071e8fbb9dec26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4"/>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Systematic B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y EndNote Library.enl&lt;/item&gt;&lt;/Libraries&gt;&lt;/ENLibraries&gt;"/>
  </w:docVars>
  <w:rsids>
    <w:rsidRoot w:val="00CD0DC0"/>
    <w:rsid w:val="00000307"/>
    <w:rsid w:val="00000669"/>
    <w:rsid w:val="00002329"/>
    <w:rsid w:val="000027BE"/>
    <w:rsid w:val="00002977"/>
    <w:rsid w:val="000033D4"/>
    <w:rsid w:val="000035C3"/>
    <w:rsid w:val="00003DF0"/>
    <w:rsid w:val="00003E37"/>
    <w:rsid w:val="00004513"/>
    <w:rsid w:val="000070FF"/>
    <w:rsid w:val="00007CCD"/>
    <w:rsid w:val="00010550"/>
    <w:rsid w:val="00011BE1"/>
    <w:rsid w:val="0001389E"/>
    <w:rsid w:val="00016AD9"/>
    <w:rsid w:val="00016DE2"/>
    <w:rsid w:val="00017A22"/>
    <w:rsid w:val="0002034D"/>
    <w:rsid w:val="00020BC6"/>
    <w:rsid w:val="00025457"/>
    <w:rsid w:val="000264F4"/>
    <w:rsid w:val="00026C97"/>
    <w:rsid w:val="0002789E"/>
    <w:rsid w:val="00027F7D"/>
    <w:rsid w:val="00030AA0"/>
    <w:rsid w:val="0003126E"/>
    <w:rsid w:val="00031AF9"/>
    <w:rsid w:val="00032903"/>
    <w:rsid w:val="00033B6D"/>
    <w:rsid w:val="000404F1"/>
    <w:rsid w:val="00041EB6"/>
    <w:rsid w:val="00042DC2"/>
    <w:rsid w:val="00044666"/>
    <w:rsid w:val="000457A3"/>
    <w:rsid w:val="0004624C"/>
    <w:rsid w:val="00046320"/>
    <w:rsid w:val="00046EA0"/>
    <w:rsid w:val="00047FBF"/>
    <w:rsid w:val="00050F49"/>
    <w:rsid w:val="0005285F"/>
    <w:rsid w:val="00052AAE"/>
    <w:rsid w:val="00053D18"/>
    <w:rsid w:val="00054DDA"/>
    <w:rsid w:val="00057397"/>
    <w:rsid w:val="00057CE0"/>
    <w:rsid w:val="000603DF"/>
    <w:rsid w:val="0006121A"/>
    <w:rsid w:val="00061486"/>
    <w:rsid w:val="000620B7"/>
    <w:rsid w:val="00062E20"/>
    <w:rsid w:val="000635F2"/>
    <w:rsid w:val="00063989"/>
    <w:rsid w:val="00064AF1"/>
    <w:rsid w:val="00065260"/>
    <w:rsid w:val="00067E91"/>
    <w:rsid w:val="000707C7"/>
    <w:rsid w:val="00070E23"/>
    <w:rsid w:val="00071335"/>
    <w:rsid w:val="00071ACE"/>
    <w:rsid w:val="00072EAF"/>
    <w:rsid w:val="000735F2"/>
    <w:rsid w:val="00073FEA"/>
    <w:rsid w:val="00075564"/>
    <w:rsid w:val="00076CDF"/>
    <w:rsid w:val="00076F6F"/>
    <w:rsid w:val="0007735E"/>
    <w:rsid w:val="00077634"/>
    <w:rsid w:val="00081007"/>
    <w:rsid w:val="000822F3"/>
    <w:rsid w:val="00082332"/>
    <w:rsid w:val="000823A1"/>
    <w:rsid w:val="00083C3C"/>
    <w:rsid w:val="00084173"/>
    <w:rsid w:val="000845D5"/>
    <w:rsid w:val="00086288"/>
    <w:rsid w:val="0008798D"/>
    <w:rsid w:val="00087B9D"/>
    <w:rsid w:val="00090488"/>
    <w:rsid w:val="00091264"/>
    <w:rsid w:val="00091DBC"/>
    <w:rsid w:val="00091DC2"/>
    <w:rsid w:val="00092137"/>
    <w:rsid w:val="0009430B"/>
    <w:rsid w:val="000A017F"/>
    <w:rsid w:val="000A1436"/>
    <w:rsid w:val="000A245B"/>
    <w:rsid w:val="000A2D47"/>
    <w:rsid w:val="000A4DF4"/>
    <w:rsid w:val="000A6935"/>
    <w:rsid w:val="000A72F1"/>
    <w:rsid w:val="000A739F"/>
    <w:rsid w:val="000B228C"/>
    <w:rsid w:val="000B232B"/>
    <w:rsid w:val="000B370D"/>
    <w:rsid w:val="000B404C"/>
    <w:rsid w:val="000B5EDF"/>
    <w:rsid w:val="000B6759"/>
    <w:rsid w:val="000B7710"/>
    <w:rsid w:val="000C1502"/>
    <w:rsid w:val="000C225E"/>
    <w:rsid w:val="000C22DA"/>
    <w:rsid w:val="000C2ED9"/>
    <w:rsid w:val="000C34D2"/>
    <w:rsid w:val="000D1A20"/>
    <w:rsid w:val="000D1BB7"/>
    <w:rsid w:val="000D22A8"/>
    <w:rsid w:val="000D60FA"/>
    <w:rsid w:val="000D6C74"/>
    <w:rsid w:val="000E08CF"/>
    <w:rsid w:val="000E2E9B"/>
    <w:rsid w:val="000E4857"/>
    <w:rsid w:val="000E4F7B"/>
    <w:rsid w:val="000E5443"/>
    <w:rsid w:val="000E7AF0"/>
    <w:rsid w:val="000F0254"/>
    <w:rsid w:val="000F1736"/>
    <w:rsid w:val="000F40E1"/>
    <w:rsid w:val="000F4419"/>
    <w:rsid w:val="000F526C"/>
    <w:rsid w:val="000F57A6"/>
    <w:rsid w:val="000F62A7"/>
    <w:rsid w:val="000F703F"/>
    <w:rsid w:val="000F7183"/>
    <w:rsid w:val="00101390"/>
    <w:rsid w:val="001026B2"/>
    <w:rsid w:val="00102BA5"/>
    <w:rsid w:val="00102DA1"/>
    <w:rsid w:val="00104566"/>
    <w:rsid w:val="00106046"/>
    <w:rsid w:val="0010624B"/>
    <w:rsid w:val="00106B78"/>
    <w:rsid w:val="00106C10"/>
    <w:rsid w:val="00110465"/>
    <w:rsid w:val="001106DC"/>
    <w:rsid w:val="00111BE1"/>
    <w:rsid w:val="00111DF3"/>
    <w:rsid w:val="0011361E"/>
    <w:rsid w:val="00114353"/>
    <w:rsid w:val="001152EE"/>
    <w:rsid w:val="001162C8"/>
    <w:rsid w:val="00117066"/>
    <w:rsid w:val="00117A6D"/>
    <w:rsid w:val="0012020F"/>
    <w:rsid w:val="00120792"/>
    <w:rsid w:val="001221AA"/>
    <w:rsid w:val="00122FCF"/>
    <w:rsid w:val="001255E3"/>
    <w:rsid w:val="00131AB0"/>
    <w:rsid w:val="0013384D"/>
    <w:rsid w:val="00133AF7"/>
    <w:rsid w:val="0013577E"/>
    <w:rsid w:val="00136008"/>
    <w:rsid w:val="00137AF4"/>
    <w:rsid w:val="00141D44"/>
    <w:rsid w:val="0014228D"/>
    <w:rsid w:val="00146E2E"/>
    <w:rsid w:val="001511BE"/>
    <w:rsid w:val="001536D7"/>
    <w:rsid w:val="0015379A"/>
    <w:rsid w:val="00156E1D"/>
    <w:rsid w:val="00157F2A"/>
    <w:rsid w:val="001629EB"/>
    <w:rsid w:val="00163FFD"/>
    <w:rsid w:val="00165A57"/>
    <w:rsid w:val="00165B5B"/>
    <w:rsid w:val="00167F3B"/>
    <w:rsid w:val="0017194C"/>
    <w:rsid w:val="0017408A"/>
    <w:rsid w:val="00175324"/>
    <w:rsid w:val="0017561C"/>
    <w:rsid w:val="001773DB"/>
    <w:rsid w:val="001804A8"/>
    <w:rsid w:val="001810D2"/>
    <w:rsid w:val="00184631"/>
    <w:rsid w:val="00185884"/>
    <w:rsid w:val="00187693"/>
    <w:rsid w:val="00187E0F"/>
    <w:rsid w:val="00192C0C"/>
    <w:rsid w:val="00193630"/>
    <w:rsid w:val="00195344"/>
    <w:rsid w:val="00195F77"/>
    <w:rsid w:val="00196722"/>
    <w:rsid w:val="00196FB5"/>
    <w:rsid w:val="001A0A97"/>
    <w:rsid w:val="001A10CF"/>
    <w:rsid w:val="001A19BF"/>
    <w:rsid w:val="001A1F97"/>
    <w:rsid w:val="001A41C3"/>
    <w:rsid w:val="001A42E4"/>
    <w:rsid w:val="001A5AC2"/>
    <w:rsid w:val="001A6864"/>
    <w:rsid w:val="001A689A"/>
    <w:rsid w:val="001A6B2C"/>
    <w:rsid w:val="001A6C41"/>
    <w:rsid w:val="001A79A2"/>
    <w:rsid w:val="001A7E6D"/>
    <w:rsid w:val="001B0526"/>
    <w:rsid w:val="001B059A"/>
    <w:rsid w:val="001B52C7"/>
    <w:rsid w:val="001B6A02"/>
    <w:rsid w:val="001B7DDE"/>
    <w:rsid w:val="001C0C79"/>
    <w:rsid w:val="001C1298"/>
    <w:rsid w:val="001C1408"/>
    <w:rsid w:val="001C322F"/>
    <w:rsid w:val="001C66B0"/>
    <w:rsid w:val="001C70D4"/>
    <w:rsid w:val="001D0002"/>
    <w:rsid w:val="001D02BC"/>
    <w:rsid w:val="001D1D50"/>
    <w:rsid w:val="001D2CB7"/>
    <w:rsid w:val="001D57EE"/>
    <w:rsid w:val="001D6139"/>
    <w:rsid w:val="001D6D76"/>
    <w:rsid w:val="001D6FAF"/>
    <w:rsid w:val="001E0110"/>
    <w:rsid w:val="001E1958"/>
    <w:rsid w:val="001E2DD6"/>
    <w:rsid w:val="001E5587"/>
    <w:rsid w:val="001F1258"/>
    <w:rsid w:val="001F1412"/>
    <w:rsid w:val="001F15BB"/>
    <w:rsid w:val="001F28CC"/>
    <w:rsid w:val="001F290D"/>
    <w:rsid w:val="001F6517"/>
    <w:rsid w:val="001F7B21"/>
    <w:rsid w:val="00202842"/>
    <w:rsid w:val="00203384"/>
    <w:rsid w:val="00203905"/>
    <w:rsid w:val="00203A85"/>
    <w:rsid w:val="00206122"/>
    <w:rsid w:val="002076EE"/>
    <w:rsid w:val="00207749"/>
    <w:rsid w:val="00207A30"/>
    <w:rsid w:val="00211E52"/>
    <w:rsid w:val="00212860"/>
    <w:rsid w:val="00213FE4"/>
    <w:rsid w:val="002143CC"/>
    <w:rsid w:val="00215D5E"/>
    <w:rsid w:val="00216165"/>
    <w:rsid w:val="00220058"/>
    <w:rsid w:val="00220B4E"/>
    <w:rsid w:val="002210F1"/>
    <w:rsid w:val="002214E7"/>
    <w:rsid w:val="002266CD"/>
    <w:rsid w:val="0022679A"/>
    <w:rsid w:val="00230423"/>
    <w:rsid w:val="0023078A"/>
    <w:rsid w:val="002307CF"/>
    <w:rsid w:val="00231DE4"/>
    <w:rsid w:val="00233BF9"/>
    <w:rsid w:val="00233F7E"/>
    <w:rsid w:val="00235B7C"/>
    <w:rsid w:val="00237E5F"/>
    <w:rsid w:val="0024091D"/>
    <w:rsid w:val="00240F50"/>
    <w:rsid w:val="002413AD"/>
    <w:rsid w:val="00241B65"/>
    <w:rsid w:val="00241DEA"/>
    <w:rsid w:val="00242CFD"/>
    <w:rsid w:val="00243D09"/>
    <w:rsid w:val="00245B5E"/>
    <w:rsid w:val="00245EE0"/>
    <w:rsid w:val="00247244"/>
    <w:rsid w:val="002505F1"/>
    <w:rsid w:val="00251C5E"/>
    <w:rsid w:val="00252576"/>
    <w:rsid w:val="00253D5E"/>
    <w:rsid w:val="00254508"/>
    <w:rsid w:val="00260A2E"/>
    <w:rsid w:val="00262CBB"/>
    <w:rsid w:val="002642F8"/>
    <w:rsid w:val="00264645"/>
    <w:rsid w:val="00264EBE"/>
    <w:rsid w:val="00266B86"/>
    <w:rsid w:val="00270990"/>
    <w:rsid w:val="00270AA5"/>
    <w:rsid w:val="002735D5"/>
    <w:rsid w:val="00273D3A"/>
    <w:rsid w:val="00273E17"/>
    <w:rsid w:val="00274EC0"/>
    <w:rsid w:val="00275D1E"/>
    <w:rsid w:val="00276439"/>
    <w:rsid w:val="00282C42"/>
    <w:rsid w:val="00282E4F"/>
    <w:rsid w:val="00283A2E"/>
    <w:rsid w:val="00283FEC"/>
    <w:rsid w:val="002847C2"/>
    <w:rsid w:val="0028491D"/>
    <w:rsid w:val="00284A74"/>
    <w:rsid w:val="00285B96"/>
    <w:rsid w:val="0028684E"/>
    <w:rsid w:val="00286FEA"/>
    <w:rsid w:val="00287200"/>
    <w:rsid w:val="00287619"/>
    <w:rsid w:val="00287BFF"/>
    <w:rsid w:val="002900EB"/>
    <w:rsid w:val="00293450"/>
    <w:rsid w:val="00294720"/>
    <w:rsid w:val="00295A9D"/>
    <w:rsid w:val="00297AD4"/>
    <w:rsid w:val="002A148D"/>
    <w:rsid w:val="002A1A40"/>
    <w:rsid w:val="002A1E44"/>
    <w:rsid w:val="002A53E1"/>
    <w:rsid w:val="002A563E"/>
    <w:rsid w:val="002A6642"/>
    <w:rsid w:val="002A66D2"/>
    <w:rsid w:val="002B08D0"/>
    <w:rsid w:val="002B0EA6"/>
    <w:rsid w:val="002B149B"/>
    <w:rsid w:val="002B155E"/>
    <w:rsid w:val="002B1F49"/>
    <w:rsid w:val="002B3870"/>
    <w:rsid w:val="002B45C4"/>
    <w:rsid w:val="002B48BC"/>
    <w:rsid w:val="002B4EC6"/>
    <w:rsid w:val="002B52CE"/>
    <w:rsid w:val="002B669C"/>
    <w:rsid w:val="002B79F8"/>
    <w:rsid w:val="002B79FB"/>
    <w:rsid w:val="002C647D"/>
    <w:rsid w:val="002C72E5"/>
    <w:rsid w:val="002C7C26"/>
    <w:rsid w:val="002C7E5C"/>
    <w:rsid w:val="002D14B7"/>
    <w:rsid w:val="002D206E"/>
    <w:rsid w:val="002E05EB"/>
    <w:rsid w:val="002E0D6B"/>
    <w:rsid w:val="002E1AEF"/>
    <w:rsid w:val="002E306E"/>
    <w:rsid w:val="002E3966"/>
    <w:rsid w:val="002E43C3"/>
    <w:rsid w:val="002E5274"/>
    <w:rsid w:val="002E53DC"/>
    <w:rsid w:val="002E60C1"/>
    <w:rsid w:val="002F264B"/>
    <w:rsid w:val="002F2699"/>
    <w:rsid w:val="002F26F1"/>
    <w:rsid w:val="002F2BF3"/>
    <w:rsid w:val="002F2C93"/>
    <w:rsid w:val="002F2E55"/>
    <w:rsid w:val="002F2E68"/>
    <w:rsid w:val="002F3B86"/>
    <w:rsid w:val="002F46E7"/>
    <w:rsid w:val="002F4DCD"/>
    <w:rsid w:val="002F5684"/>
    <w:rsid w:val="002F57B9"/>
    <w:rsid w:val="003051BA"/>
    <w:rsid w:val="003051C1"/>
    <w:rsid w:val="00305780"/>
    <w:rsid w:val="003057D1"/>
    <w:rsid w:val="00305F66"/>
    <w:rsid w:val="00306EA6"/>
    <w:rsid w:val="00307A99"/>
    <w:rsid w:val="00307BF8"/>
    <w:rsid w:val="00310545"/>
    <w:rsid w:val="00310BFE"/>
    <w:rsid w:val="00311ED6"/>
    <w:rsid w:val="0031250E"/>
    <w:rsid w:val="003133BF"/>
    <w:rsid w:val="003221E2"/>
    <w:rsid w:val="00323D2D"/>
    <w:rsid w:val="00325DAD"/>
    <w:rsid w:val="0033077B"/>
    <w:rsid w:val="00332F8E"/>
    <w:rsid w:val="003344F3"/>
    <w:rsid w:val="00335102"/>
    <w:rsid w:val="0033531A"/>
    <w:rsid w:val="003370C9"/>
    <w:rsid w:val="00341266"/>
    <w:rsid w:val="003423B9"/>
    <w:rsid w:val="00342FC1"/>
    <w:rsid w:val="00343A8E"/>
    <w:rsid w:val="003450D4"/>
    <w:rsid w:val="00345F31"/>
    <w:rsid w:val="003462C1"/>
    <w:rsid w:val="003464FE"/>
    <w:rsid w:val="00346735"/>
    <w:rsid w:val="0035267B"/>
    <w:rsid w:val="0035349E"/>
    <w:rsid w:val="00355789"/>
    <w:rsid w:val="00355B8C"/>
    <w:rsid w:val="003567FB"/>
    <w:rsid w:val="00357180"/>
    <w:rsid w:val="003571BA"/>
    <w:rsid w:val="00360631"/>
    <w:rsid w:val="00361540"/>
    <w:rsid w:val="00362363"/>
    <w:rsid w:val="00362518"/>
    <w:rsid w:val="00365CAA"/>
    <w:rsid w:val="003670E3"/>
    <w:rsid w:val="003674FB"/>
    <w:rsid w:val="003676F5"/>
    <w:rsid w:val="00370720"/>
    <w:rsid w:val="00370B67"/>
    <w:rsid w:val="003724C2"/>
    <w:rsid w:val="00372706"/>
    <w:rsid w:val="00372FF5"/>
    <w:rsid w:val="00373CA7"/>
    <w:rsid w:val="003755EA"/>
    <w:rsid w:val="00375C4F"/>
    <w:rsid w:val="00376A09"/>
    <w:rsid w:val="003829FB"/>
    <w:rsid w:val="00382F18"/>
    <w:rsid w:val="00385184"/>
    <w:rsid w:val="003869A6"/>
    <w:rsid w:val="003905B5"/>
    <w:rsid w:val="00390FDB"/>
    <w:rsid w:val="00391166"/>
    <w:rsid w:val="003927BB"/>
    <w:rsid w:val="003928CF"/>
    <w:rsid w:val="00392DEE"/>
    <w:rsid w:val="00392E06"/>
    <w:rsid w:val="0039414C"/>
    <w:rsid w:val="00395EEA"/>
    <w:rsid w:val="00397F64"/>
    <w:rsid w:val="003A199B"/>
    <w:rsid w:val="003A2FDB"/>
    <w:rsid w:val="003A446A"/>
    <w:rsid w:val="003A4DD7"/>
    <w:rsid w:val="003A7821"/>
    <w:rsid w:val="003B0DBA"/>
    <w:rsid w:val="003B0E3A"/>
    <w:rsid w:val="003B0EF7"/>
    <w:rsid w:val="003B1F47"/>
    <w:rsid w:val="003C1549"/>
    <w:rsid w:val="003C3CA8"/>
    <w:rsid w:val="003C5547"/>
    <w:rsid w:val="003D0F00"/>
    <w:rsid w:val="003D1DAA"/>
    <w:rsid w:val="003D26FB"/>
    <w:rsid w:val="003D4CF6"/>
    <w:rsid w:val="003D5368"/>
    <w:rsid w:val="003D5592"/>
    <w:rsid w:val="003D6623"/>
    <w:rsid w:val="003D6947"/>
    <w:rsid w:val="003D6B6F"/>
    <w:rsid w:val="003D75BE"/>
    <w:rsid w:val="003E1335"/>
    <w:rsid w:val="003E1CE3"/>
    <w:rsid w:val="003E26F4"/>
    <w:rsid w:val="003E368C"/>
    <w:rsid w:val="003E55AA"/>
    <w:rsid w:val="003E675C"/>
    <w:rsid w:val="003E6D34"/>
    <w:rsid w:val="003E6DE8"/>
    <w:rsid w:val="003E75FA"/>
    <w:rsid w:val="003E7C62"/>
    <w:rsid w:val="003F057E"/>
    <w:rsid w:val="003F2453"/>
    <w:rsid w:val="003F3FA1"/>
    <w:rsid w:val="003F4DC0"/>
    <w:rsid w:val="003F52BF"/>
    <w:rsid w:val="003F5CF6"/>
    <w:rsid w:val="0040011B"/>
    <w:rsid w:val="00400C25"/>
    <w:rsid w:val="004010BE"/>
    <w:rsid w:val="004011AC"/>
    <w:rsid w:val="00406C09"/>
    <w:rsid w:val="004075BC"/>
    <w:rsid w:val="00407AFF"/>
    <w:rsid w:val="004103AE"/>
    <w:rsid w:val="00412857"/>
    <w:rsid w:val="00412D14"/>
    <w:rsid w:val="00414172"/>
    <w:rsid w:val="004141A7"/>
    <w:rsid w:val="00416A75"/>
    <w:rsid w:val="00416DB8"/>
    <w:rsid w:val="00417B08"/>
    <w:rsid w:val="00422EFC"/>
    <w:rsid w:val="00423B92"/>
    <w:rsid w:val="00426F04"/>
    <w:rsid w:val="004270B5"/>
    <w:rsid w:val="004279E2"/>
    <w:rsid w:val="00432F8A"/>
    <w:rsid w:val="00433C11"/>
    <w:rsid w:val="00434F42"/>
    <w:rsid w:val="004357FD"/>
    <w:rsid w:val="004375A0"/>
    <w:rsid w:val="004402DF"/>
    <w:rsid w:val="004405FE"/>
    <w:rsid w:val="00442DC6"/>
    <w:rsid w:val="0044321F"/>
    <w:rsid w:val="00444D8A"/>
    <w:rsid w:val="00444EC9"/>
    <w:rsid w:val="00447106"/>
    <w:rsid w:val="0044758E"/>
    <w:rsid w:val="00454588"/>
    <w:rsid w:val="004546C2"/>
    <w:rsid w:val="00454F51"/>
    <w:rsid w:val="0045604D"/>
    <w:rsid w:val="00456275"/>
    <w:rsid w:val="0046081A"/>
    <w:rsid w:val="0046193C"/>
    <w:rsid w:val="00462828"/>
    <w:rsid w:val="00463DDB"/>
    <w:rsid w:val="00465149"/>
    <w:rsid w:val="00465B17"/>
    <w:rsid w:val="0046710E"/>
    <w:rsid w:val="0046789E"/>
    <w:rsid w:val="004710C3"/>
    <w:rsid w:val="0047340E"/>
    <w:rsid w:val="00473CCB"/>
    <w:rsid w:val="00474574"/>
    <w:rsid w:val="004748B7"/>
    <w:rsid w:val="00476C8B"/>
    <w:rsid w:val="00477C51"/>
    <w:rsid w:val="00477F12"/>
    <w:rsid w:val="004801F2"/>
    <w:rsid w:val="0048025F"/>
    <w:rsid w:val="0048096D"/>
    <w:rsid w:val="0048098A"/>
    <w:rsid w:val="00482185"/>
    <w:rsid w:val="00484601"/>
    <w:rsid w:val="004868EB"/>
    <w:rsid w:val="004906F7"/>
    <w:rsid w:val="004917A9"/>
    <w:rsid w:val="00493286"/>
    <w:rsid w:val="004939E2"/>
    <w:rsid w:val="00493F1D"/>
    <w:rsid w:val="00494549"/>
    <w:rsid w:val="004945F3"/>
    <w:rsid w:val="004960C7"/>
    <w:rsid w:val="00496453"/>
    <w:rsid w:val="00497636"/>
    <w:rsid w:val="004978F2"/>
    <w:rsid w:val="00497CF0"/>
    <w:rsid w:val="004A0005"/>
    <w:rsid w:val="004A1F9B"/>
    <w:rsid w:val="004A2B1F"/>
    <w:rsid w:val="004A2DB3"/>
    <w:rsid w:val="004A3F77"/>
    <w:rsid w:val="004A7F4C"/>
    <w:rsid w:val="004B03A5"/>
    <w:rsid w:val="004B16D8"/>
    <w:rsid w:val="004B24AC"/>
    <w:rsid w:val="004B5E25"/>
    <w:rsid w:val="004B6C87"/>
    <w:rsid w:val="004B773B"/>
    <w:rsid w:val="004C05F3"/>
    <w:rsid w:val="004C2090"/>
    <w:rsid w:val="004C22FF"/>
    <w:rsid w:val="004C2A62"/>
    <w:rsid w:val="004C2AC9"/>
    <w:rsid w:val="004C5EFE"/>
    <w:rsid w:val="004C6444"/>
    <w:rsid w:val="004C6E75"/>
    <w:rsid w:val="004C7510"/>
    <w:rsid w:val="004C7874"/>
    <w:rsid w:val="004C7B96"/>
    <w:rsid w:val="004D02E7"/>
    <w:rsid w:val="004D04BA"/>
    <w:rsid w:val="004D0C20"/>
    <w:rsid w:val="004D29BD"/>
    <w:rsid w:val="004D2A97"/>
    <w:rsid w:val="004D2D6B"/>
    <w:rsid w:val="004D4459"/>
    <w:rsid w:val="004D6C9C"/>
    <w:rsid w:val="004D7C4F"/>
    <w:rsid w:val="004E0B67"/>
    <w:rsid w:val="004E1F1D"/>
    <w:rsid w:val="004E3FA0"/>
    <w:rsid w:val="004E6D51"/>
    <w:rsid w:val="004E788F"/>
    <w:rsid w:val="004E7ADE"/>
    <w:rsid w:val="004E7FAA"/>
    <w:rsid w:val="004F05C2"/>
    <w:rsid w:val="004F0815"/>
    <w:rsid w:val="004F0FD5"/>
    <w:rsid w:val="004F1FA4"/>
    <w:rsid w:val="004F3072"/>
    <w:rsid w:val="004F4865"/>
    <w:rsid w:val="004F520E"/>
    <w:rsid w:val="004F55F1"/>
    <w:rsid w:val="004F58D9"/>
    <w:rsid w:val="004F6055"/>
    <w:rsid w:val="0050010E"/>
    <w:rsid w:val="00500E9C"/>
    <w:rsid w:val="00501A8A"/>
    <w:rsid w:val="00502D1D"/>
    <w:rsid w:val="00503B70"/>
    <w:rsid w:val="00505633"/>
    <w:rsid w:val="00505F3B"/>
    <w:rsid w:val="00506E87"/>
    <w:rsid w:val="00510213"/>
    <w:rsid w:val="00511390"/>
    <w:rsid w:val="00511E45"/>
    <w:rsid w:val="00512E84"/>
    <w:rsid w:val="00513E7D"/>
    <w:rsid w:val="00515B90"/>
    <w:rsid w:val="005161DD"/>
    <w:rsid w:val="00520D0D"/>
    <w:rsid w:val="00520E5D"/>
    <w:rsid w:val="00521D6F"/>
    <w:rsid w:val="00522CBB"/>
    <w:rsid w:val="005248DD"/>
    <w:rsid w:val="0052665B"/>
    <w:rsid w:val="00526EC2"/>
    <w:rsid w:val="005300F1"/>
    <w:rsid w:val="005302B2"/>
    <w:rsid w:val="00531529"/>
    <w:rsid w:val="0053273C"/>
    <w:rsid w:val="00534710"/>
    <w:rsid w:val="00535119"/>
    <w:rsid w:val="005359D1"/>
    <w:rsid w:val="00542FDF"/>
    <w:rsid w:val="005446BD"/>
    <w:rsid w:val="00544E8C"/>
    <w:rsid w:val="00545293"/>
    <w:rsid w:val="00545920"/>
    <w:rsid w:val="00546E30"/>
    <w:rsid w:val="00547208"/>
    <w:rsid w:val="005478A5"/>
    <w:rsid w:val="00547ED3"/>
    <w:rsid w:val="00552808"/>
    <w:rsid w:val="00552FB2"/>
    <w:rsid w:val="0055431A"/>
    <w:rsid w:val="005544CA"/>
    <w:rsid w:val="005546DD"/>
    <w:rsid w:val="00554B54"/>
    <w:rsid w:val="00554D04"/>
    <w:rsid w:val="00555AF1"/>
    <w:rsid w:val="00557916"/>
    <w:rsid w:val="00561724"/>
    <w:rsid w:val="005625DC"/>
    <w:rsid w:val="00562EF2"/>
    <w:rsid w:val="005633C9"/>
    <w:rsid w:val="005635BC"/>
    <w:rsid w:val="005648C9"/>
    <w:rsid w:val="00566BBF"/>
    <w:rsid w:val="00566CB6"/>
    <w:rsid w:val="0056732E"/>
    <w:rsid w:val="0056759C"/>
    <w:rsid w:val="00571899"/>
    <w:rsid w:val="00571D44"/>
    <w:rsid w:val="00572AEB"/>
    <w:rsid w:val="00576F07"/>
    <w:rsid w:val="0058064A"/>
    <w:rsid w:val="00580E24"/>
    <w:rsid w:val="00580EF9"/>
    <w:rsid w:val="0058243E"/>
    <w:rsid w:val="00582627"/>
    <w:rsid w:val="00583F5B"/>
    <w:rsid w:val="00584205"/>
    <w:rsid w:val="00584B3A"/>
    <w:rsid w:val="00586908"/>
    <w:rsid w:val="00590648"/>
    <w:rsid w:val="005915B4"/>
    <w:rsid w:val="005917F8"/>
    <w:rsid w:val="005933EB"/>
    <w:rsid w:val="00593677"/>
    <w:rsid w:val="00593705"/>
    <w:rsid w:val="00595786"/>
    <w:rsid w:val="00595A40"/>
    <w:rsid w:val="00596765"/>
    <w:rsid w:val="005978BE"/>
    <w:rsid w:val="005A10F1"/>
    <w:rsid w:val="005A10FB"/>
    <w:rsid w:val="005A1894"/>
    <w:rsid w:val="005A2EE1"/>
    <w:rsid w:val="005A3627"/>
    <w:rsid w:val="005A3F0F"/>
    <w:rsid w:val="005A42F7"/>
    <w:rsid w:val="005A5A94"/>
    <w:rsid w:val="005A7A34"/>
    <w:rsid w:val="005B063F"/>
    <w:rsid w:val="005B0BAF"/>
    <w:rsid w:val="005B0DA2"/>
    <w:rsid w:val="005B1356"/>
    <w:rsid w:val="005B18B6"/>
    <w:rsid w:val="005B30E8"/>
    <w:rsid w:val="005B3380"/>
    <w:rsid w:val="005B48FE"/>
    <w:rsid w:val="005B4E03"/>
    <w:rsid w:val="005B636B"/>
    <w:rsid w:val="005C03AC"/>
    <w:rsid w:val="005C0C5C"/>
    <w:rsid w:val="005C113B"/>
    <w:rsid w:val="005C26A0"/>
    <w:rsid w:val="005C2A54"/>
    <w:rsid w:val="005C2D8A"/>
    <w:rsid w:val="005C3E5E"/>
    <w:rsid w:val="005C507D"/>
    <w:rsid w:val="005C6A88"/>
    <w:rsid w:val="005C6B36"/>
    <w:rsid w:val="005C722C"/>
    <w:rsid w:val="005C7BC6"/>
    <w:rsid w:val="005D24E1"/>
    <w:rsid w:val="005D324B"/>
    <w:rsid w:val="005D3359"/>
    <w:rsid w:val="005D3AD1"/>
    <w:rsid w:val="005D7FB2"/>
    <w:rsid w:val="005D7FD3"/>
    <w:rsid w:val="005E07C6"/>
    <w:rsid w:val="005E0CF9"/>
    <w:rsid w:val="005E40EE"/>
    <w:rsid w:val="005E4417"/>
    <w:rsid w:val="005E4DCF"/>
    <w:rsid w:val="005E5770"/>
    <w:rsid w:val="005E584A"/>
    <w:rsid w:val="005E5A47"/>
    <w:rsid w:val="005E6FCF"/>
    <w:rsid w:val="005E775B"/>
    <w:rsid w:val="005F4D64"/>
    <w:rsid w:val="005F7CC6"/>
    <w:rsid w:val="00600915"/>
    <w:rsid w:val="00600C6E"/>
    <w:rsid w:val="00602258"/>
    <w:rsid w:val="00602282"/>
    <w:rsid w:val="00602C86"/>
    <w:rsid w:val="00603DE0"/>
    <w:rsid w:val="006042D9"/>
    <w:rsid w:val="00605757"/>
    <w:rsid w:val="00607E82"/>
    <w:rsid w:val="00610BBD"/>
    <w:rsid w:val="00612594"/>
    <w:rsid w:val="00613369"/>
    <w:rsid w:val="00613B47"/>
    <w:rsid w:val="00615BE9"/>
    <w:rsid w:val="00616765"/>
    <w:rsid w:val="0062155F"/>
    <w:rsid w:val="00621722"/>
    <w:rsid w:val="00621AA3"/>
    <w:rsid w:val="00621BF2"/>
    <w:rsid w:val="006221FA"/>
    <w:rsid w:val="00622837"/>
    <w:rsid w:val="006239BA"/>
    <w:rsid w:val="00624C2B"/>
    <w:rsid w:val="00625392"/>
    <w:rsid w:val="00625698"/>
    <w:rsid w:val="00625845"/>
    <w:rsid w:val="006266C0"/>
    <w:rsid w:val="0062684B"/>
    <w:rsid w:val="006301C0"/>
    <w:rsid w:val="0063117B"/>
    <w:rsid w:val="0063257B"/>
    <w:rsid w:val="00634DB0"/>
    <w:rsid w:val="00635E1A"/>
    <w:rsid w:val="00636BE9"/>
    <w:rsid w:val="00640D19"/>
    <w:rsid w:val="006413D1"/>
    <w:rsid w:val="006430CB"/>
    <w:rsid w:val="006447AA"/>
    <w:rsid w:val="00644FC0"/>
    <w:rsid w:val="00646C5B"/>
    <w:rsid w:val="00647336"/>
    <w:rsid w:val="00647E21"/>
    <w:rsid w:val="00654D01"/>
    <w:rsid w:val="00656C3C"/>
    <w:rsid w:val="006577F8"/>
    <w:rsid w:val="00657CEB"/>
    <w:rsid w:val="006600AB"/>
    <w:rsid w:val="0066144F"/>
    <w:rsid w:val="00662CF2"/>
    <w:rsid w:val="006632D3"/>
    <w:rsid w:val="00663EA2"/>
    <w:rsid w:val="0066425A"/>
    <w:rsid w:val="00666F69"/>
    <w:rsid w:val="00670877"/>
    <w:rsid w:val="00673AB5"/>
    <w:rsid w:val="00675873"/>
    <w:rsid w:val="00676795"/>
    <w:rsid w:val="00680E66"/>
    <w:rsid w:val="006839C2"/>
    <w:rsid w:val="00683DB8"/>
    <w:rsid w:val="00683E79"/>
    <w:rsid w:val="006843B5"/>
    <w:rsid w:val="00684FAE"/>
    <w:rsid w:val="006852AB"/>
    <w:rsid w:val="00686124"/>
    <w:rsid w:val="00686F19"/>
    <w:rsid w:val="0069049A"/>
    <w:rsid w:val="00690EF1"/>
    <w:rsid w:val="00692C86"/>
    <w:rsid w:val="00695253"/>
    <w:rsid w:val="00696838"/>
    <w:rsid w:val="00697181"/>
    <w:rsid w:val="00697F08"/>
    <w:rsid w:val="006A18D3"/>
    <w:rsid w:val="006A1A87"/>
    <w:rsid w:val="006A49B5"/>
    <w:rsid w:val="006A5794"/>
    <w:rsid w:val="006A63A7"/>
    <w:rsid w:val="006A7BEE"/>
    <w:rsid w:val="006B034A"/>
    <w:rsid w:val="006B0C89"/>
    <w:rsid w:val="006B4178"/>
    <w:rsid w:val="006B442A"/>
    <w:rsid w:val="006B5C1D"/>
    <w:rsid w:val="006B6619"/>
    <w:rsid w:val="006B6823"/>
    <w:rsid w:val="006B6F8B"/>
    <w:rsid w:val="006B7797"/>
    <w:rsid w:val="006C3C79"/>
    <w:rsid w:val="006C4E8E"/>
    <w:rsid w:val="006C6504"/>
    <w:rsid w:val="006C6582"/>
    <w:rsid w:val="006C69BA"/>
    <w:rsid w:val="006D069E"/>
    <w:rsid w:val="006D09BB"/>
    <w:rsid w:val="006D0A4D"/>
    <w:rsid w:val="006D1281"/>
    <w:rsid w:val="006D142C"/>
    <w:rsid w:val="006D1C4E"/>
    <w:rsid w:val="006D20E8"/>
    <w:rsid w:val="006D3CC0"/>
    <w:rsid w:val="006D41FB"/>
    <w:rsid w:val="006D4833"/>
    <w:rsid w:val="006D4877"/>
    <w:rsid w:val="006D4B29"/>
    <w:rsid w:val="006D4FC4"/>
    <w:rsid w:val="006D7521"/>
    <w:rsid w:val="006D7E99"/>
    <w:rsid w:val="006D7F55"/>
    <w:rsid w:val="006E1B21"/>
    <w:rsid w:val="006E36F7"/>
    <w:rsid w:val="006E3A80"/>
    <w:rsid w:val="006E5352"/>
    <w:rsid w:val="006E5877"/>
    <w:rsid w:val="006E58A5"/>
    <w:rsid w:val="006E5E9D"/>
    <w:rsid w:val="006E6C8A"/>
    <w:rsid w:val="006F009B"/>
    <w:rsid w:val="006F2F70"/>
    <w:rsid w:val="006F4E1F"/>
    <w:rsid w:val="006F50D9"/>
    <w:rsid w:val="006F6CD4"/>
    <w:rsid w:val="006F7B5D"/>
    <w:rsid w:val="00703750"/>
    <w:rsid w:val="00703913"/>
    <w:rsid w:val="00703CA4"/>
    <w:rsid w:val="007041CC"/>
    <w:rsid w:val="00704516"/>
    <w:rsid w:val="00704C61"/>
    <w:rsid w:val="007054CE"/>
    <w:rsid w:val="00705A6E"/>
    <w:rsid w:val="00705F67"/>
    <w:rsid w:val="00710D4D"/>
    <w:rsid w:val="007114C5"/>
    <w:rsid w:val="007116E8"/>
    <w:rsid w:val="00711A4B"/>
    <w:rsid w:val="0071289F"/>
    <w:rsid w:val="0071363E"/>
    <w:rsid w:val="00714647"/>
    <w:rsid w:val="00715BFC"/>
    <w:rsid w:val="00715D0F"/>
    <w:rsid w:val="0071656D"/>
    <w:rsid w:val="0071759B"/>
    <w:rsid w:val="00717782"/>
    <w:rsid w:val="007200B5"/>
    <w:rsid w:val="007206E8"/>
    <w:rsid w:val="00720D99"/>
    <w:rsid w:val="0072144A"/>
    <w:rsid w:val="00721973"/>
    <w:rsid w:val="00721B4C"/>
    <w:rsid w:val="007230BD"/>
    <w:rsid w:val="00723253"/>
    <w:rsid w:val="00723698"/>
    <w:rsid w:val="00723DBA"/>
    <w:rsid w:val="0072412D"/>
    <w:rsid w:val="00724D06"/>
    <w:rsid w:val="00726640"/>
    <w:rsid w:val="007272CB"/>
    <w:rsid w:val="007304BE"/>
    <w:rsid w:val="0073229E"/>
    <w:rsid w:val="00735E36"/>
    <w:rsid w:val="007368B6"/>
    <w:rsid w:val="00737C63"/>
    <w:rsid w:val="007400A6"/>
    <w:rsid w:val="00740718"/>
    <w:rsid w:val="00742C8F"/>
    <w:rsid w:val="00744CA9"/>
    <w:rsid w:val="00747EF6"/>
    <w:rsid w:val="00751318"/>
    <w:rsid w:val="0075493D"/>
    <w:rsid w:val="00757472"/>
    <w:rsid w:val="00761A5A"/>
    <w:rsid w:val="00762189"/>
    <w:rsid w:val="007622C4"/>
    <w:rsid w:val="00762F70"/>
    <w:rsid w:val="00764849"/>
    <w:rsid w:val="00765CB8"/>
    <w:rsid w:val="00765FE1"/>
    <w:rsid w:val="00770EEC"/>
    <w:rsid w:val="0077143A"/>
    <w:rsid w:val="0077263B"/>
    <w:rsid w:val="00773D82"/>
    <w:rsid w:val="007750DA"/>
    <w:rsid w:val="007768C1"/>
    <w:rsid w:val="0078430B"/>
    <w:rsid w:val="007857BC"/>
    <w:rsid w:val="00786BB8"/>
    <w:rsid w:val="00786F0C"/>
    <w:rsid w:val="00787E60"/>
    <w:rsid w:val="00787FB3"/>
    <w:rsid w:val="00791E25"/>
    <w:rsid w:val="00792E72"/>
    <w:rsid w:val="00792ECA"/>
    <w:rsid w:val="0079309D"/>
    <w:rsid w:val="007957FF"/>
    <w:rsid w:val="00796118"/>
    <w:rsid w:val="007A1864"/>
    <w:rsid w:val="007A2419"/>
    <w:rsid w:val="007A3A2D"/>
    <w:rsid w:val="007A3AE9"/>
    <w:rsid w:val="007A4018"/>
    <w:rsid w:val="007A4283"/>
    <w:rsid w:val="007A437A"/>
    <w:rsid w:val="007A543D"/>
    <w:rsid w:val="007A6D23"/>
    <w:rsid w:val="007B5611"/>
    <w:rsid w:val="007B6C3F"/>
    <w:rsid w:val="007B7CC9"/>
    <w:rsid w:val="007C074E"/>
    <w:rsid w:val="007C1695"/>
    <w:rsid w:val="007C1BCA"/>
    <w:rsid w:val="007C2423"/>
    <w:rsid w:val="007C2FE9"/>
    <w:rsid w:val="007C3D38"/>
    <w:rsid w:val="007D1320"/>
    <w:rsid w:val="007D6B6F"/>
    <w:rsid w:val="007D6FE2"/>
    <w:rsid w:val="007E18B0"/>
    <w:rsid w:val="007E1CDE"/>
    <w:rsid w:val="007E2DA4"/>
    <w:rsid w:val="007E4A74"/>
    <w:rsid w:val="007F230E"/>
    <w:rsid w:val="007F2B07"/>
    <w:rsid w:val="007F31B4"/>
    <w:rsid w:val="007F3A78"/>
    <w:rsid w:val="007F4EBB"/>
    <w:rsid w:val="007F70A1"/>
    <w:rsid w:val="008023F9"/>
    <w:rsid w:val="00802B7E"/>
    <w:rsid w:val="00802D8E"/>
    <w:rsid w:val="00802F62"/>
    <w:rsid w:val="00803E92"/>
    <w:rsid w:val="0080410E"/>
    <w:rsid w:val="00806F58"/>
    <w:rsid w:val="00806FFE"/>
    <w:rsid w:val="008074F6"/>
    <w:rsid w:val="00812AD0"/>
    <w:rsid w:val="00812E0B"/>
    <w:rsid w:val="008153AB"/>
    <w:rsid w:val="00815C63"/>
    <w:rsid w:val="00815FE3"/>
    <w:rsid w:val="0081632F"/>
    <w:rsid w:val="008163F3"/>
    <w:rsid w:val="00817238"/>
    <w:rsid w:val="0082163E"/>
    <w:rsid w:val="00823178"/>
    <w:rsid w:val="0082465C"/>
    <w:rsid w:val="008247B8"/>
    <w:rsid w:val="00825AB8"/>
    <w:rsid w:val="0083055F"/>
    <w:rsid w:val="00833B85"/>
    <w:rsid w:val="00834C91"/>
    <w:rsid w:val="00835EF2"/>
    <w:rsid w:val="00836349"/>
    <w:rsid w:val="00840B55"/>
    <w:rsid w:val="00840F18"/>
    <w:rsid w:val="00841A9E"/>
    <w:rsid w:val="0084214E"/>
    <w:rsid w:val="008423F1"/>
    <w:rsid w:val="0084325C"/>
    <w:rsid w:val="00843EB3"/>
    <w:rsid w:val="0084410C"/>
    <w:rsid w:val="00844D2D"/>
    <w:rsid w:val="0084595A"/>
    <w:rsid w:val="0084674C"/>
    <w:rsid w:val="00846AA4"/>
    <w:rsid w:val="0084758B"/>
    <w:rsid w:val="00847F0F"/>
    <w:rsid w:val="00850BA3"/>
    <w:rsid w:val="00851257"/>
    <w:rsid w:val="00852025"/>
    <w:rsid w:val="008548C3"/>
    <w:rsid w:val="00854D0E"/>
    <w:rsid w:val="00855084"/>
    <w:rsid w:val="00855801"/>
    <w:rsid w:val="00855A05"/>
    <w:rsid w:val="00856EFB"/>
    <w:rsid w:val="008577CE"/>
    <w:rsid w:val="008577F4"/>
    <w:rsid w:val="00857C3F"/>
    <w:rsid w:val="008606B0"/>
    <w:rsid w:val="00860875"/>
    <w:rsid w:val="008619BE"/>
    <w:rsid w:val="00861C47"/>
    <w:rsid w:val="008672F8"/>
    <w:rsid w:val="008722E7"/>
    <w:rsid w:val="00874121"/>
    <w:rsid w:val="00874425"/>
    <w:rsid w:val="00874F68"/>
    <w:rsid w:val="0087516F"/>
    <w:rsid w:val="0087531A"/>
    <w:rsid w:val="00876722"/>
    <w:rsid w:val="008773D4"/>
    <w:rsid w:val="008774F9"/>
    <w:rsid w:val="00877AA2"/>
    <w:rsid w:val="00881573"/>
    <w:rsid w:val="0088225D"/>
    <w:rsid w:val="008825E6"/>
    <w:rsid w:val="00885418"/>
    <w:rsid w:val="0088552F"/>
    <w:rsid w:val="008861FC"/>
    <w:rsid w:val="00887990"/>
    <w:rsid w:val="00890EE6"/>
    <w:rsid w:val="00891011"/>
    <w:rsid w:val="00893394"/>
    <w:rsid w:val="00893DE8"/>
    <w:rsid w:val="00894B88"/>
    <w:rsid w:val="0089573E"/>
    <w:rsid w:val="008A1466"/>
    <w:rsid w:val="008A16C2"/>
    <w:rsid w:val="008A234D"/>
    <w:rsid w:val="008A2F16"/>
    <w:rsid w:val="008A49A6"/>
    <w:rsid w:val="008A4DD1"/>
    <w:rsid w:val="008A696F"/>
    <w:rsid w:val="008A7BB7"/>
    <w:rsid w:val="008B0371"/>
    <w:rsid w:val="008B05D7"/>
    <w:rsid w:val="008B21BB"/>
    <w:rsid w:val="008B2357"/>
    <w:rsid w:val="008B3399"/>
    <w:rsid w:val="008B4AC3"/>
    <w:rsid w:val="008B6271"/>
    <w:rsid w:val="008B6413"/>
    <w:rsid w:val="008C14E9"/>
    <w:rsid w:val="008C2EEE"/>
    <w:rsid w:val="008C35C3"/>
    <w:rsid w:val="008C3744"/>
    <w:rsid w:val="008C66EF"/>
    <w:rsid w:val="008C7C62"/>
    <w:rsid w:val="008D053A"/>
    <w:rsid w:val="008D0FBE"/>
    <w:rsid w:val="008D1EC3"/>
    <w:rsid w:val="008D1EEB"/>
    <w:rsid w:val="008D3BD7"/>
    <w:rsid w:val="008D44BE"/>
    <w:rsid w:val="008D53CE"/>
    <w:rsid w:val="008D598D"/>
    <w:rsid w:val="008D739C"/>
    <w:rsid w:val="008E03C7"/>
    <w:rsid w:val="008E074C"/>
    <w:rsid w:val="008E0C86"/>
    <w:rsid w:val="008E1A78"/>
    <w:rsid w:val="008E2CD9"/>
    <w:rsid w:val="008E472A"/>
    <w:rsid w:val="008E4DD1"/>
    <w:rsid w:val="008F013D"/>
    <w:rsid w:val="008F01BD"/>
    <w:rsid w:val="008F107B"/>
    <w:rsid w:val="008F1D22"/>
    <w:rsid w:val="008F20C0"/>
    <w:rsid w:val="008F2D6A"/>
    <w:rsid w:val="008F2EF4"/>
    <w:rsid w:val="008F39B6"/>
    <w:rsid w:val="008F3FA1"/>
    <w:rsid w:val="00900517"/>
    <w:rsid w:val="00900C99"/>
    <w:rsid w:val="00901534"/>
    <w:rsid w:val="00902ECD"/>
    <w:rsid w:val="00902EDA"/>
    <w:rsid w:val="0090348F"/>
    <w:rsid w:val="00903E00"/>
    <w:rsid w:val="00904C7D"/>
    <w:rsid w:val="009051EF"/>
    <w:rsid w:val="00906198"/>
    <w:rsid w:val="00907D03"/>
    <w:rsid w:val="0091317F"/>
    <w:rsid w:val="0091552A"/>
    <w:rsid w:val="009159E6"/>
    <w:rsid w:val="009172B3"/>
    <w:rsid w:val="00917376"/>
    <w:rsid w:val="0092146F"/>
    <w:rsid w:val="009224D3"/>
    <w:rsid w:val="009249A9"/>
    <w:rsid w:val="009249F7"/>
    <w:rsid w:val="00924A7C"/>
    <w:rsid w:val="00924C04"/>
    <w:rsid w:val="00931E62"/>
    <w:rsid w:val="0093242F"/>
    <w:rsid w:val="009330FC"/>
    <w:rsid w:val="00933155"/>
    <w:rsid w:val="00934FF6"/>
    <w:rsid w:val="00935F5C"/>
    <w:rsid w:val="00936172"/>
    <w:rsid w:val="0093701D"/>
    <w:rsid w:val="00937657"/>
    <w:rsid w:val="00940085"/>
    <w:rsid w:val="00941F8E"/>
    <w:rsid w:val="009421A7"/>
    <w:rsid w:val="009429C2"/>
    <w:rsid w:val="00942D91"/>
    <w:rsid w:val="00943D35"/>
    <w:rsid w:val="00947572"/>
    <w:rsid w:val="00950832"/>
    <w:rsid w:val="0095146E"/>
    <w:rsid w:val="00952E3A"/>
    <w:rsid w:val="00954968"/>
    <w:rsid w:val="00954C3A"/>
    <w:rsid w:val="0095508C"/>
    <w:rsid w:val="00957892"/>
    <w:rsid w:val="0096060C"/>
    <w:rsid w:val="0096074D"/>
    <w:rsid w:val="009621C8"/>
    <w:rsid w:val="00964D14"/>
    <w:rsid w:val="0096568D"/>
    <w:rsid w:val="009663D9"/>
    <w:rsid w:val="00966E83"/>
    <w:rsid w:val="009700ED"/>
    <w:rsid w:val="00970F78"/>
    <w:rsid w:val="00971DCF"/>
    <w:rsid w:val="00972F27"/>
    <w:rsid w:val="009732AA"/>
    <w:rsid w:val="0097330C"/>
    <w:rsid w:val="00973402"/>
    <w:rsid w:val="009738EB"/>
    <w:rsid w:val="00975A49"/>
    <w:rsid w:val="009816E8"/>
    <w:rsid w:val="0098307E"/>
    <w:rsid w:val="009832DF"/>
    <w:rsid w:val="00983626"/>
    <w:rsid w:val="00983CDC"/>
    <w:rsid w:val="00985BFC"/>
    <w:rsid w:val="00987898"/>
    <w:rsid w:val="009915F3"/>
    <w:rsid w:val="00996AC9"/>
    <w:rsid w:val="00997132"/>
    <w:rsid w:val="00997E96"/>
    <w:rsid w:val="009A18D3"/>
    <w:rsid w:val="009A1C13"/>
    <w:rsid w:val="009A32AE"/>
    <w:rsid w:val="009A544B"/>
    <w:rsid w:val="009A5E9B"/>
    <w:rsid w:val="009A6365"/>
    <w:rsid w:val="009A6B4F"/>
    <w:rsid w:val="009A75A1"/>
    <w:rsid w:val="009B0CE4"/>
    <w:rsid w:val="009B243B"/>
    <w:rsid w:val="009B42CD"/>
    <w:rsid w:val="009B444C"/>
    <w:rsid w:val="009B7ED1"/>
    <w:rsid w:val="009C0816"/>
    <w:rsid w:val="009C08A5"/>
    <w:rsid w:val="009C27D5"/>
    <w:rsid w:val="009C3572"/>
    <w:rsid w:val="009C4011"/>
    <w:rsid w:val="009D1A5E"/>
    <w:rsid w:val="009E0BFB"/>
    <w:rsid w:val="009E1AD5"/>
    <w:rsid w:val="009E3055"/>
    <w:rsid w:val="009E3B22"/>
    <w:rsid w:val="009E3D70"/>
    <w:rsid w:val="009E47C3"/>
    <w:rsid w:val="009E554C"/>
    <w:rsid w:val="009E7285"/>
    <w:rsid w:val="009F09D8"/>
    <w:rsid w:val="009F1B4A"/>
    <w:rsid w:val="009F6151"/>
    <w:rsid w:val="009F6CBE"/>
    <w:rsid w:val="009F7684"/>
    <w:rsid w:val="009F79CB"/>
    <w:rsid w:val="00A02CE1"/>
    <w:rsid w:val="00A031B6"/>
    <w:rsid w:val="00A039CC"/>
    <w:rsid w:val="00A04059"/>
    <w:rsid w:val="00A04884"/>
    <w:rsid w:val="00A110DD"/>
    <w:rsid w:val="00A12EB0"/>
    <w:rsid w:val="00A132D0"/>
    <w:rsid w:val="00A135BF"/>
    <w:rsid w:val="00A13B4A"/>
    <w:rsid w:val="00A148D2"/>
    <w:rsid w:val="00A1618F"/>
    <w:rsid w:val="00A1772D"/>
    <w:rsid w:val="00A20472"/>
    <w:rsid w:val="00A23BBD"/>
    <w:rsid w:val="00A24DC5"/>
    <w:rsid w:val="00A260C3"/>
    <w:rsid w:val="00A27D9F"/>
    <w:rsid w:val="00A31A1F"/>
    <w:rsid w:val="00A32A12"/>
    <w:rsid w:val="00A32DE8"/>
    <w:rsid w:val="00A33204"/>
    <w:rsid w:val="00A33D52"/>
    <w:rsid w:val="00A35DB4"/>
    <w:rsid w:val="00A36170"/>
    <w:rsid w:val="00A36586"/>
    <w:rsid w:val="00A40C9A"/>
    <w:rsid w:val="00A43273"/>
    <w:rsid w:val="00A439B8"/>
    <w:rsid w:val="00A43AEA"/>
    <w:rsid w:val="00A43C12"/>
    <w:rsid w:val="00A44E6F"/>
    <w:rsid w:val="00A46B09"/>
    <w:rsid w:val="00A4751C"/>
    <w:rsid w:val="00A51644"/>
    <w:rsid w:val="00A51806"/>
    <w:rsid w:val="00A52462"/>
    <w:rsid w:val="00A53771"/>
    <w:rsid w:val="00A548A5"/>
    <w:rsid w:val="00A54C66"/>
    <w:rsid w:val="00A55FE9"/>
    <w:rsid w:val="00A5618B"/>
    <w:rsid w:val="00A576E9"/>
    <w:rsid w:val="00A60FB5"/>
    <w:rsid w:val="00A61540"/>
    <w:rsid w:val="00A615A6"/>
    <w:rsid w:val="00A62C26"/>
    <w:rsid w:val="00A62DAC"/>
    <w:rsid w:val="00A63F44"/>
    <w:rsid w:val="00A64703"/>
    <w:rsid w:val="00A64D90"/>
    <w:rsid w:val="00A701A4"/>
    <w:rsid w:val="00A7028C"/>
    <w:rsid w:val="00A72FF2"/>
    <w:rsid w:val="00A730E8"/>
    <w:rsid w:val="00A738F7"/>
    <w:rsid w:val="00A73F41"/>
    <w:rsid w:val="00A752C5"/>
    <w:rsid w:val="00A7542D"/>
    <w:rsid w:val="00A760E1"/>
    <w:rsid w:val="00A80054"/>
    <w:rsid w:val="00A80549"/>
    <w:rsid w:val="00A81746"/>
    <w:rsid w:val="00A836BB"/>
    <w:rsid w:val="00A83DD0"/>
    <w:rsid w:val="00A845DD"/>
    <w:rsid w:val="00A84F30"/>
    <w:rsid w:val="00A867B5"/>
    <w:rsid w:val="00A86B03"/>
    <w:rsid w:val="00A86D96"/>
    <w:rsid w:val="00A90D3B"/>
    <w:rsid w:val="00A926D2"/>
    <w:rsid w:val="00A92853"/>
    <w:rsid w:val="00A9466C"/>
    <w:rsid w:val="00A9558B"/>
    <w:rsid w:val="00A960E0"/>
    <w:rsid w:val="00A963F8"/>
    <w:rsid w:val="00A97187"/>
    <w:rsid w:val="00A974D5"/>
    <w:rsid w:val="00AA07A2"/>
    <w:rsid w:val="00AA0F4B"/>
    <w:rsid w:val="00AA10BB"/>
    <w:rsid w:val="00AA17ED"/>
    <w:rsid w:val="00AA31F0"/>
    <w:rsid w:val="00AA370A"/>
    <w:rsid w:val="00AA4BD7"/>
    <w:rsid w:val="00AA77EC"/>
    <w:rsid w:val="00AA7EA1"/>
    <w:rsid w:val="00AB007D"/>
    <w:rsid w:val="00AB0E2B"/>
    <w:rsid w:val="00AB1464"/>
    <w:rsid w:val="00AB1BC6"/>
    <w:rsid w:val="00AB2A0B"/>
    <w:rsid w:val="00AB2B92"/>
    <w:rsid w:val="00AB4175"/>
    <w:rsid w:val="00AB6956"/>
    <w:rsid w:val="00AB7E04"/>
    <w:rsid w:val="00AC03D5"/>
    <w:rsid w:val="00AC0E0C"/>
    <w:rsid w:val="00AC2E62"/>
    <w:rsid w:val="00AC3370"/>
    <w:rsid w:val="00AC3399"/>
    <w:rsid w:val="00AC432D"/>
    <w:rsid w:val="00AC64D8"/>
    <w:rsid w:val="00AC72B9"/>
    <w:rsid w:val="00AD042B"/>
    <w:rsid w:val="00AD131E"/>
    <w:rsid w:val="00AD5E4A"/>
    <w:rsid w:val="00AD5F16"/>
    <w:rsid w:val="00AD67F9"/>
    <w:rsid w:val="00AD703A"/>
    <w:rsid w:val="00AE0D28"/>
    <w:rsid w:val="00AE1643"/>
    <w:rsid w:val="00AE18DD"/>
    <w:rsid w:val="00AE3288"/>
    <w:rsid w:val="00AE37D4"/>
    <w:rsid w:val="00AE3D70"/>
    <w:rsid w:val="00AE60E0"/>
    <w:rsid w:val="00AE6471"/>
    <w:rsid w:val="00AE67E3"/>
    <w:rsid w:val="00AE7257"/>
    <w:rsid w:val="00AF02B9"/>
    <w:rsid w:val="00AF15A5"/>
    <w:rsid w:val="00AF232F"/>
    <w:rsid w:val="00AF4D83"/>
    <w:rsid w:val="00AF56A3"/>
    <w:rsid w:val="00AF61B1"/>
    <w:rsid w:val="00AF6D72"/>
    <w:rsid w:val="00AF7163"/>
    <w:rsid w:val="00AF795B"/>
    <w:rsid w:val="00B0272E"/>
    <w:rsid w:val="00B02BDA"/>
    <w:rsid w:val="00B02E30"/>
    <w:rsid w:val="00B03512"/>
    <w:rsid w:val="00B03537"/>
    <w:rsid w:val="00B046C8"/>
    <w:rsid w:val="00B0607A"/>
    <w:rsid w:val="00B0640D"/>
    <w:rsid w:val="00B0687C"/>
    <w:rsid w:val="00B072A8"/>
    <w:rsid w:val="00B11E34"/>
    <w:rsid w:val="00B12144"/>
    <w:rsid w:val="00B1320E"/>
    <w:rsid w:val="00B13FD6"/>
    <w:rsid w:val="00B14CF8"/>
    <w:rsid w:val="00B14E85"/>
    <w:rsid w:val="00B1555E"/>
    <w:rsid w:val="00B16482"/>
    <w:rsid w:val="00B16687"/>
    <w:rsid w:val="00B17265"/>
    <w:rsid w:val="00B22B7E"/>
    <w:rsid w:val="00B24421"/>
    <w:rsid w:val="00B25706"/>
    <w:rsid w:val="00B257AE"/>
    <w:rsid w:val="00B275DA"/>
    <w:rsid w:val="00B27863"/>
    <w:rsid w:val="00B316E5"/>
    <w:rsid w:val="00B31C93"/>
    <w:rsid w:val="00B3222A"/>
    <w:rsid w:val="00B32400"/>
    <w:rsid w:val="00B3368D"/>
    <w:rsid w:val="00B33DC0"/>
    <w:rsid w:val="00B3467F"/>
    <w:rsid w:val="00B34844"/>
    <w:rsid w:val="00B3631D"/>
    <w:rsid w:val="00B401F2"/>
    <w:rsid w:val="00B4187E"/>
    <w:rsid w:val="00B4224A"/>
    <w:rsid w:val="00B42488"/>
    <w:rsid w:val="00B46E66"/>
    <w:rsid w:val="00B50824"/>
    <w:rsid w:val="00B5230B"/>
    <w:rsid w:val="00B53329"/>
    <w:rsid w:val="00B57E87"/>
    <w:rsid w:val="00B60DD2"/>
    <w:rsid w:val="00B6291C"/>
    <w:rsid w:val="00B63EAC"/>
    <w:rsid w:val="00B6437E"/>
    <w:rsid w:val="00B649B4"/>
    <w:rsid w:val="00B6629C"/>
    <w:rsid w:val="00B66410"/>
    <w:rsid w:val="00B67E98"/>
    <w:rsid w:val="00B67FE0"/>
    <w:rsid w:val="00B70E7D"/>
    <w:rsid w:val="00B71933"/>
    <w:rsid w:val="00B72415"/>
    <w:rsid w:val="00B72DD3"/>
    <w:rsid w:val="00B73696"/>
    <w:rsid w:val="00B73FDB"/>
    <w:rsid w:val="00B74FAB"/>
    <w:rsid w:val="00B75ED0"/>
    <w:rsid w:val="00B80C11"/>
    <w:rsid w:val="00B831F5"/>
    <w:rsid w:val="00B854CD"/>
    <w:rsid w:val="00B85E94"/>
    <w:rsid w:val="00B85EFA"/>
    <w:rsid w:val="00B878DA"/>
    <w:rsid w:val="00B91CC1"/>
    <w:rsid w:val="00B91E2F"/>
    <w:rsid w:val="00B92155"/>
    <w:rsid w:val="00B928C9"/>
    <w:rsid w:val="00B936DE"/>
    <w:rsid w:val="00B947C1"/>
    <w:rsid w:val="00B94FF8"/>
    <w:rsid w:val="00B96558"/>
    <w:rsid w:val="00B97758"/>
    <w:rsid w:val="00BA0500"/>
    <w:rsid w:val="00BA1CFD"/>
    <w:rsid w:val="00BA2F34"/>
    <w:rsid w:val="00BA3DD4"/>
    <w:rsid w:val="00BA4F6E"/>
    <w:rsid w:val="00BB066A"/>
    <w:rsid w:val="00BB1843"/>
    <w:rsid w:val="00BB2FE4"/>
    <w:rsid w:val="00BB42E6"/>
    <w:rsid w:val="00BB52AD"/>
    <w:rsid w:val="00BB6948"/>
    <w:rsid w:val="00BB7BAF"/>
    <w:rsid w:val="00BC1582"/>
    <w:rsid w:val="00BC186B"/>
    <w:rsid w:val="00BC256B"/>
    <w:rsid w:val="00BC512B"/>
    <w:rsid w:val="00BC60A4"/>
    <w:rsid w:val="00BC6516"/>
    <w:rsid w:val="00BC6F0B"/>
    <w:rsid w:val="00BD07F0"/>
    <w:rsid w:val="00BD1E40"/>
    <w:rsid w:val="00BD261A"/>
    <w:rsid w:val="00BD329F"/>
    <w:rsid w:val="00BD355D"/>
    <w:rsid w:val="00BD3D88"/>
    <w:rsid w:val="00BD4223"/>
    <w:rsid w:val="00BD691C"/>
    <w:rsid w:val="00BE0540"/>
    <w:rsid w:val="00BE0959"/>
    <w:rsid w:val="00BE153D"/>
    <w:rsid w:val="00BE1D29"/>
    <w:rsid w:val="00BE2C82"/>
    <w:rsid w:val="00BE361B"/>
    <w:rsid w:val="00BE54BC"/>
    <w:rsid w:val="00BF074A"/>
    <w:rsid w:val="00BF0A73"/>
    <w:rsid w:val="00BF195D"/>
    <w:rsid w:val="00BF4725"/>
    <w:rsid w:val="00BF5908"/>
    <w:rsid w:val="00BF75E2"/>
    <w:rsid w:val="00BF79F6"/>
    <w:rsid w:val="00C0003D"/>
    <w:rsid w:val="00C0108D"/>
    <w:rsid w:val="00C02091"/>
    <w:rsid w:val="00C020EE"/>
    <w:rsid w:val="00C04AA0"/>
    <w:rsid w:val="00C05148"/>
    <w:rsid w:val="00C072DD"/>
    <w:rsid w:val="00C0762C"/>
    <w:rsid w:val="00C1132D"/>
    <w:rsid w:val="00C1565E"/>
    <w:rsid w:val="00C16050"/>
    <w:rsid w:val="00C16797"/>
    <w:rsid w:val="00C178C1"/>
    <w:rsid w:val="00C23078"/>
    <w:rsid w:val="00C230B9"/>
    <w:rsid w:val="00C2537A"/>
    <w:rsid w:val="00C25812"/>
    <w:rsid w:val="00C25965"/>
    <w:rsid w:val="00C25EB0"/>
    <w:rsid w:val="00C303EE"/>
    <w:rsid w:val="00C3050B"/>
    <w:rsid w:val="00C31996"/>
    <w:rsid w:val="00C31F49"/>
    <w:rsid w:val="00C32BBD"/>
    <w:rsid w:val="00C337E5"/>
    <w:rsid w:val="00C340CA"/>
    <w:rsid w:val="00C343D7"/>
    <w:rsid w:val="00C34DF4"/>
    <w:rsid w:val="00C353EF"/>
    <w:rsid w:val="00C354C3"/>
    <w:rsid w:val="00C359B5"/>
    <w:rsid w:val="00C3642E"/>
    <w:rsid w:val="00C365AF"/>
    <w:rsid w:val="00C37E32"/>
    <w:rsid w:val="00C458CE"/>
    <w:rsid w:val="00C4697E"/>
    <w:rsid w:val="00C47356"/>
    <w:rsid w:val="00C50CC1"/>
    <w:rsid w:val="00C52B46"/>
    <w:rsid w:val="00C5637E"/>
    <w:rsid w:val="00C613D9"/>
    <w:rsid w:val="00C61B9C"/>
    <w:rsid w:val="00C62304"/>
    <w:rsid w:val="00C62F14"/>
    <w:rsid w:val="00C64A17"/>
    <w:rsid w:val="00C679A2"/>
    <w:rsid w:val="00C67D5D"/>
    <w:rsid w:val="00C70760"/>
    <w:rsid w:val="00C70FBE"/>
    <w:rsid w:val="00C716B4"/>
    <w:rsid w:val="00C71BE5"/>
    <w:rsid w:val="00C730E2"/>
    <w:rsid w:val="00C75078"/>
    <w:rsid w:val="00C755DC"/>
    <w:rsid w:val="00C76D98"/>
    <w:rsid w:val="00C7736E"/>
    <w:rsid w:val="00C77409"/>
    <w:rsid w:val="00C777AB"/>
    <w:rsid w:val="00C779A6"/>
    <w:rsid w:val="00C77B7E"/>
    <w:rsid w:val="00C80771"/>
    <w:rsid w:val="00C8226E"/>
    <w:rsid w:val="00C82DF0"/>
    <w:rsid w:val="00C83F33"/>
    <w:rsid w:val="00C844D6"/>
    <w:rsid w:val="00C864D9"/>
    <w:rsid w:val="00C8697E"/>
    <w:rsid w:val="00C90C6C"/>
    <w:rsid w:val="00C93A64"/>
    <w:rsid w:val="00C93CEE"/>
    <w:rsid w:val="00C94011"/>
    <w:rsid w:val="00C9510F"/>
    <w:rsid w:val="00C96DDA"/>
    <w:rsid w:val="00CA079B"/>
    <w:rsid w:val="00CA0ECB"/>
    <w:rsid w:val="00CA1170"/>
    <w:rsid w:val="00CA2848"/>
    <w:rsid w:val="00CA3D9A"/>
    <w:rsid w:val="00CA46B0"/>
    <w:rsid w:val="00CA514E"/>
    <w:rsid w:val="00CA58F1"/>
    <w:rsid w:val="00CA69C1"/>
    <w:rsid w:val="00CA7132"/>
    <w:rsid w:val="00CA78C5"/>
    <w:rsid w:val="00CB00F7"/>
    <w:rsid w:val="00CB1641"/>
    <w:rsid w:val="00CB2D77"/>
    <w:rsid w:val="00CB4727"/>
    <w:rsid w:val="00CB4997"/>
    <w:rsid w:val="00CB4C63"/>
    <w:rsid w:val="00CB63A0"/>
    <w:rsid w:val="00CC28A8"/>
    <w:rsid w:val="00CC29FA"/>
    <w:rsid w:val="00CC2A5A"/>
    <w:rsid w:val="00CC489B"/>
    <w:rsid w:val="00CC5D44"/>
    <w:rsid w:val="00CD0A61"/>
    <w:rsid w:val="00CD0DC0"/>
    <w:rsid w:val="00CD1783"/>
    <w:rsid w:val="00CD1A9E"/>
    <w:rsid w:val="00CD1E79"/>
    <w:rsid w:val="00CD4949"/>
    <w:rsid w:val="00CD556C"/>
    <w:rsid w:val="00CD5AC8"/>
    <w:rsid w:val="00CD5C26"/>
    <w:rsid w:val="00CD6EFB"/>
    <w:rsid w:val="00CD784F"/>
    <w:rsid w:val="00CE1361"/>
    <w:rsid w:val="00CE27C6"/>
    <w:rsid w:val="00CE3530"/>
    <w:rsid w:val="00CE7103"/>
    <w:rsid w:val="00CF0B4C"/>
    <w:rsid w:val="00CF18D8"/>
    <w:rsid w:val="00CF2322"/>
    <w:rsid w:val="00CF4271"/>
    <w:rsid w:val="00CF5B00"/>
    <w:rsid w:val="00CF6B36"/>
    <w:rsid w:val="00CF7962"/>
    <w:rsid w:val="00D00AF1"/>
    <w:rsid w:val="00D00DC1"/>
    <w:rsid w:val="00D031BF"/>
    <w:rsid w:val="00D055A2"/>
    <w:rsid w:val="00D06157"/>
    <w:rsid w:val="00D06336"/>
    <w:rsid w:val="00D07148"/>
    <w:rsid w:val="00D109DC"/>
    <w:rsid w:val="00D1114F"/>
    <w:rsid w:val="00D14C89"/>
    <w:rsid w:val="00D17EEC"/>
    <w:rsid w:val="00D20FCA"/>
    <w:rsid w:val="00D21BF1"/>
    <w:rsid w:val="00D21BFA"/>
    <w:rsid w:val="00D22669"/>
    <w:rsid w:val="00D230A8"/>
    <w:rsid w:val="00D25179"/>
    <w:rsid w:val="00D25DDF"/>
    <w:rsid w:val="00D25FD5"/>
    <w:rsid w:val="00D26E85"/>
    <w:rsid w:val="00D27000"/>
    <w:rsid w:val="00D273F5"/>
    <w:rsid w:val="00D31039"/>
    <w:rsid w:val="00D3366D"/>
    <w:rsid w:val="00D36504"/>
    <w:rsid w:val="00D36530"/>
    <w:rsid w:val="00D36DFA"/>
    <w:rsid w:val="00D4071D"/>
    <w:rsid w:val="00D4268B"/>
    <w:rsid w:val="00D42F0B"/>
    <w:rsid w:val="00D432D9"/>
    <w:rsid w:val="00D43492"/>
    <w:rsid w:val="00D44156"/>
    <w:rsid w:val="00D45CF1"/>
    <w:rsid w:val="00D45E99"/>
    <w:rsid w:val="00D4729A"/>
    <w:rsid w:val="00D47B6D"/>
    <w:rsid w:val="00D50CE4"/>
    <w:rsid w:val="00D53AF9"/>
    <w:rsid w:val="00D545C4"/>
    <w:rsid w:val="00D56B47"/>
    <w:rsid w:val="00D57B43"/>
    <w:rsid w:val="00D6064A"/>
    <w:rsid w:val="00D6140F"/>
    <w:rsid w:val="00D62321"/>
    <w:rsid w:val="00D63541"/>
    <w:rsid w:val="00D650CA"/>
    <w:rsid w:val="00D655BB"/>
    <w:rsid w:val="00D65D4F"/>
    <w:rsid w:val="00D65E17"/>
    <w:rsid w:val="00D6607F"/>
    <w:rsid w:val="00D66DFF"/>
    <w:rsid w:val="00D675E1"/>
    <w:rsid w:val="00D67FAB"/>
    <w:rsid w:val="00D70D9E"/>
    <w:rsid w:val="00D74193"/>
    <w:rsid w:val="00D7440E"/>
    <w:rsid w:val="00D74CFD"/>
    <w:rsid w:val="00D75D67"/>
    <w:rsid w:val="00D7707C"/>
    <w:rsid w:val="00D77184"/>
    <w:rsid w:val="00D77B38"/>
    <w:rsid w:val="00D81F5F"/>
    <w:rsid w:val="00D8271C"/>
    <w:rsid w:val="00D828E0"/>
    <w:rsid w:val="00D830DE"/>
    <w:rsid w:val="00D835B0"/>
    <w:rsid w:val="00D868A1"/>
    <w:rsid w:val="00D87C70"/>
    <w:rsid w:val="00D91C48"/>
    <w:rsid w:val="00D92212"/>
    <w:rsid w:val="00D92C5D"/>
    <w:rsid w:val="00D92F02"/>
    <w:rsid w:val="00D93D66"/>
    <w:rsid w:val="00D9492D"/>
    <w:rsid w:val="00D96065"/>
    <w:rsid w:val="00D97467"/>
    <w:rsid w:val="00D97EA7"/>
    <w:rsid w:val="00DA20B7"/>
    <w:rsid w:val="00DA231F"/>
    <w:rsid w:val="00DA343F"/>
    <w:rsid w:val="00DA62A2"/>
    <w:rsid w:val="00DA66B3"/>
    <w:rsid w:val="00DB0200"/>
    <w:rsid w:val="00DB0355"/>
    <w:rsid w:val="00DB0D80"/>
    <w:rsid w:val="00DB1812"/>
    <w:rsid w:val="00DB27B5"/>
    <w:rsid w:val="00DB541F"/>
    <w:rsid w:val="00DB6B40"/>
    <w:rsid w:val="00DB7F9E"/>
    <w:rsid w:val="00DC0459"/>
    <w:rsid w:val="00DC07C0"/>
    <w:rsid w:val="00DC14D0"/>
    <w:rsid w:val="00DC1A5A"/>
    <w:rsid w:val="00DC4150"/>
    <w:rsid w:val="00DC5C11"/>
    <w:rsid w:val="00DC785C"/>
    <w:rsid w:val="00DD0C7C"/>
    <w:rsid w:val="00DD3D20"/>
    <w:rsid w:val="00DD3F95"/>
    <w:rsid w:val="00DD7B10"/>
    <w:rsid w:val="00DE1217"/>
    <w:rsid w:val="00DE3194"/>
    <w:rsid w:val="00DE32C6"/>
    <w:rsid w:val="00DE36D6"/>
    <w:rsid w:val="00DE5225"/>
    <w:rsid w:val="00DF21C2"/>
    <w:rsid w:val="00DF5C4C"/>
    <w:rsid w:val="00DF5DC9"/>
    <w:rsid w:val="00E009BB"/>
    <w:rsid w:val="00E00BE6"/>
    <w:rsid w:val="00E02F90"/>
    <w:rsid w:val="00E0403E"/>
    <w:rsid w:val="00E0437B"/>
    <w:rsid w:val="00E04D76"/>
    <w:rsid w:val="00E05C9B"/>
    <w:rsid w:val="00E06678"/>
    <w:rsid w:val="00E104B0"/>
    <w:rsid w:val="00E12F8C"/>
    <w:rsid w:val="00E1419E"/>
    <w:rsid w:val="00E1534B"/>
    <w:rsid w:val="00E16872"/>
    <w:rsid w:val="00E17EB0"/>
    <w:rsid w:val="00E203ED"/>
    <w:rsid w:val="00E21613"/>
    <w:rsid w:val="00E21E58"/>
    <w:rsid w:val="00E223CF"/>
    <w:rsid w:val="00E24AF0"/>
    <w:rsid w:val="00E24CD6"/>
    <w:rsid w:val="00E24FD3"/>
    <w:rsid w:val="00E25444"/>
    <w:rsid w:val="00E26D04"/>
    <w:rsid w:val="00E27397"/>
    <w:rsid w:val="00E27B24"/>
    <w:rsid w:val="00E3146F"/>
    <w:rsid w:val="00E315C8"/>
    <w:rsid w:val="00E3246A"/>
    <w:rsid w:val="00E33194"/>
    <w:rsid w:val="00E33753"/>
    <w:rsid w:val="00E33F51"/>
    <w:rsid w:val="00E34A51"/>
    <w:rsid w:val="00E351AD"/>
    <w:rsid w:val="00E3626F"/>
    <w:rsid w:val="00E405D5"/>
    <w:rsid w:val="00E419AA"/>
    <w:rsid w:val="00E41FA1"/>
    <w:rsid w:val="00E42015"/>
    <w:rsid w:val="00E422BB"/>
    <w:rsid w:val="00E427CC"/>
    <w:rsid w:val="00E42BDF"/>
    <w:rsid w:val="00E43CCD"/>
    <w:rsid w:val="00E43DEE"/>
    <w:rsid w:val="00E462B1"/>
    <w:rsid w:val="00E46E5D"/>
    <w:rsid w:val="00E47A54"/>
    <w:rsid w:val="00E50E75"/>
    <w:rsid w:val="00E50F46"/>
    <w:rsid w:val="00E513B9"/>
    <w:rsid w:val="00E54245"/>
    <w:rsid w:val="00E604FD"/>
    <w:rsid w:val="00E606E3"/>
    <w:rsid w:val="00E61783"/>
    <w:rsid w:val="00E63233"/>
    <w:rsid w:val="00E6499B"/>
    <w:rsid w:val="00E65B71"/>
    <w:rsid w:val="00E65FCE"/>
    <w:rsid w:val="00E67D28"/>
    <w:rsid w:val="00E71241"/>
    <w:rsid w:val="00E72ABF"/>
    <w:rsid w:val="00E734CE"/>
    <w:rsid w:val="00E74FF9"/>
    <w:rsid w:val="00E75BC0"/>
    <w:rsid w:val="00E75F2E"/>
    <w:rsid w:val="00E77682"/>
    <w:rsid w:val="00E77967"/>
    <w:rsid w:val="00E77A66"/>
    <w:rsid w:val="00E80E59"/>
    <w:rsid w:val="00E81E7C"/>
    <w:rsid w:val="00E84455"/>
    <w:rsid w:val="00E856EB"/>
    <w:rsid w:val="00E85865"/>
    <w:rsid w:val="00E861B5"/>
    <w:rsid w:val="00E87C63"/>
    <w:rsid w:val="00E9060A"/>
    <w:rsid w:val="00E90FCF"/>
    <w:rsid w:val="00E9367A"/>
    <w:rsid w:val="00E97BC3"/>
    <w:rsid w:val="00EA0EEF"/>
    <w:rsid w:val="00EA246D"/>
    <w:rsid w:val="00EA3735"/>
    <w:rsid w:val="00EA44EB"/>
    <w:rsid w:val="00EA5F56"/>
    <w:rsid w:val="00EA7BBC"/>
    <w:rsid w:val="00EB0433"/>
    <w:rsid w:val="00EB0D5A"/>
    <w:rsid w:val="00EB0E73"/>
    <w:rsid w:val="00EB294A"/>
    <w:rsid w:val="00EB29A2"/>
    <w:rsid w:val="00EB4531"/>
    <w:rsid w:val="00EB52E7"/>
    <w:rsid w:val="00EB6D25"/>
    <w:rsid w:val="00EB7301"/>
    <w:rsid w:val="00EB78BA"/>
    <w:rsid w:val="00EB78FF"/>
    <w:rsid w:val="00EB7BC2"/>
    <w:rsid w:val="00EC0DA2"/>
    <w:rsid w:val="00EC263E"/>
    <w:rsid w:val="00EC286F"/>
    <w:rsid w:val="00EC4C4A"/>
    <w:rsid w:val="00EC586C"/>
    <w:rsid w:val="00EC725F"/>
    <w:rsid w:val="00ED17FC"/>
    <w:rsid w:val="00ED31AA"/>
    <w:rsid w:val="00ED3C98"/>
    <w:rsid w:val="00ED4278"/>
    <w:rsid w:val="00ED43A1"/>
    <w:rsid w:val="00ED69F7"/>
    <w:rsid w:val="00EE0B54"/>
    <w:rsid w:val="00EE1097"/>
    <w:rsid w:val="00EE189B"/>
    <w:rsid w:val="00EE2330"/>
    <w:rsid w:val="00EE3505"/>
    <w:rsid w:val="00EE42D1"/>
    <w:rsid w:val="00EF13C6"/>
    <w:rsid w:val="00EF42DC"/>
    <w:rsid w:val="00EF4A20"/>
    <w:rsid w:val="00F00B07"/>
    <w:rsid w:val="00F01112"/>
    <w:rsid w:val="00F01308"/>
    <w:rsid w:val="00F02A26"/>
    <w:rsid w:val="00F02A8F"/>
    <w:rsid w:val="00F02FC7"/>
    <w:rsid w:val="00F0488A"/>
    <w:rsid w:val="00F04D92"/>
    <w:rsid w:val="00F05AD0"/>
    <w:rsid w:val="00F070E2"/>
    <w:rsid w:val="00F12145"/>
    <w:rsid w:val="00F122AA"/>
    <w:rsid w:val="00F17107"/>
    <w:rsid w:val="00F17474"/>
    <w:rsid w:val="00F1798E"/>
    <w:rsid w:val="00F22A18"/>
    <w:rsid w:val="00F23E64"/>
    <w:rsid w:val="00F24076"/>
    <w:rsid w:val="00F24214"/>
    <w:rsid w:val="00F254D4"/>
    <w:rsid w:val="00F2592D"/>
    <w:rsid w:val="00F275CE"/>
    <w:rsid w:val="00F3006E"/>
    <w:rsid w:val="00F3335C"/>
    <w:rsid w:val="00F336A7"/>
    <w:rsid w:val="00F35BBD"/>
    <w:rsid w:val="00F42A37"/>
    <w:rsid w:val="00F42B7B"/>
    <w:rsid w:val="00F4555A"/>
    <w:rsid w:val="00F456C8"/>
    <w:rsid w:val="00F46DDA"/>
    <w:rsid w:val="00F47C80"/>
    <w:rsid w:val="00F47C8F"/>
    <w:rsid w:val="00F47FFD"/>
    <w:rsid w:val="00F51E6B"/>
    <w:rsid w:val="00F5206D"/>
    <w:rsid w:val="00F5243E"/>
    <w:rsid w:val="00F53562"/>
    <w:rsid w:val="00F5365F"/>
    <w:rsid w:val="00F53BF4"/>
    <w:rsid w:val="00F54070"/>
    <w:rsid w:val="00F54720"/>
    <w:rsid w:val="00F549FC"/>
    <w:rsid w:val="00F577D7"/>
    <w:rsid w:val="00F57CD0"/>
    <w:rsid w:val="00F57DF8"/>
    <w:rsid w:val="00F60FCE"/>
    <w:rsid w:val="00F61552"/>
    <w:rsid w:val="00F61D0E"/>
    <w:rsid w:val="00F62207"/>
    <w:rsid w:val="00F630E8"/>
    <w:rsid w:val="00F63945"/>
    <w:rsid w:val="00F63FFB"/>
    <w:rsid w:val="00F64EFE"/>
    <w:rsid w:val="00F7011D"/>
    <w:rsid w:val="00F71C14"/>
    <w:rsid w:val="00F729DB"/>
    <w:rsid w:val="00F7342B"/>
    <w:rsid w:val="00F73950"/>
    <w:rsid w:val="00F73D09"/>
    <w:rsid w:val="00F766E3"/>
    <w:rsid w:val="00F77947"/>
    <w:rsid w:val="00F80603"/>
    <w:rsid w:val="00F80E8C"/>
    <w:rsid w:val="00F814D7"/>
    <w:rsid w:val="00F8192B"/>
    <w:rsid w:val="00F8632A"/>
    <w:rsid w:val="00F907D3"/>
    <w:rsid w:val="00F90901"/>
    <w:rsid w:val="00F92EF9"/>
    <w:rsid w:val="00F933B1"/>
    <w:rsid w:val="00F943AD"/>
    <w:rsid w:val="00F948F6"/>
    <w:rsid w:val="00F96511"/>
    <w:rsid w:val="00FA1DEE"/>
    <w:rsid w:val="00FA3182"/>
    <w:rsid w:val="00FA3E28"/>
    <w:rsid w:val="00FA540B"/>
    <w:rsid w:val="00FA5CBB"/>
    <w:rsid w:val="00FA6FAC"/>
    <w:rsid w:val="00FA756C"/>
    <w:rsid w:val="00FB27CF"/>
    <w:rsid w:val="00FB45D2"/>
    <w:rsid w:val="00FB5C43"/>
    <w:rsid w:val="00FB5EC3"/>
    <w:rsid w:val="00FB6299"/>
    <w:rsid w:val="00FB7329"/>
    <w:rsid w:val="00FC0432"/>
    <w:rsid w:val="00FC283A"/>
    <w:rsid w:val="00FC29CE"/>
    <w:rsid w:val="00FC2E22"/>
    <w:rsid w:val="00FC498B"/>
    <w:rsid w:val="00FC4A5F"/>
    <w:rsid w:val="00FC5FBB"/>
    <w:rsid w:val="00FD08F2"/>
    <w:rsid w:val="00FD0DDD"/>
    <w:rsid w:val="00FD1070"/>
    <w:rsid w:val="00FD17C3"/>
    <w:rsid w:val="00FD3BE8"/>
    <w:rsid w:val="00FD53BF"/>
    <w:rsid w:val="00FE223A"/>
    <w:rsid w:val="00FE5875"/>
    <w:rsid w:val="00FE7AD4"/>
    <w:rsid w:val="00FF10A2"/>
    <w:rsid w:val="00FF3A77"/>
    <w:rsid w:val="00FF3D7C"/>
    <w:rsid w:val="00FF4F74"/>
    <w:rsid w:val="00FF553B"/>
    <w:rsid w:val="00FF5B26"/>
    <w:rsid w:val="00FF73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B0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21722"/>
    <w:pPr>
      <w:suppressLineNumbers/>
      <w:spacing w:after="0"/>
    </w:pPr>
    <w:rPr>
      <w:sz w:val="20"/>
      <w:szCs w:val="20"/>
    </w:rPr>
  </w:style>
  <w:style w:type="paragraph" w:styleId="Kop1">
    <w:name w:val="heading 1"/>
    <w:basedOn w:val="Normaal"/>
    <w:next w:val="Normaal"/>
    <w:link w:val="Kop1Teken"/>
    <w:uiPriority w:val="9"/>
    <w:qFormat/>
    <w:rsid w:val="00CB4727"/>
    <w:pPr>
      <w:keepNext/>
      <w:keepLines/>
      <w:spacing w:line="240" w:lineRule="auto"/>
      <w:outlineLvl w:val="0"/>
    </w:pPr>
    <w:rPr>
      <w:rFonts w:eastAsiaTheme="majorEastAsia" w:cstheme="majorBidi"/>
      <w:b/>
      <w:bCs/>
      <w:i/>
    </w:rPr>
  </w:style>
  <w:style w:type="paragraph" w:styleId="Kop2">
    <w:name w:val="heading 2"/>
    <w:basedOn w:val="Normaal"/>
    <w:next w:val="Normaal"/>
    <w:link w:val="Kop2Teken"/>
    <w:uiPriority w:val="9"/>
    <w:unhideWhenUsed/>
    <w:qFormat/>
    <w:rsid w:val="00146E2E"/>
    <w:pPr>
      <w:keepNext/>
      <w:keepLines/>
      <w:spacing w:before="200"/>
      <w:outlineLvl w:val="1"/>
    </w:pPr>
    <w:rPr>
      <w:rFonts w:eastAsiaTheme="majorEastAsia" w:cstheme="majorBidi"/>
      <w:b/>
      <w:bCs/>
      <w:i/>
      <w:color w:val="1D1B11" w:themeColor="background2" w:themeShade="1A"/>
      <w:szCs w:val="26"/>
    </w:rPr>
  </w:style>
  <w:style w:type="paragraph" w:styleId="Kop3">
    <w:name w:val="heading 3"/>
    <w:basedOn w:val="Normaal"/>
    <w:next w:val="Normaal"/>
    <w:link w:val="Kop3Teken"/>
    <w:uiPriority w:val="9"/>
    <w:unhideWhenUsed/>
    <w:qFormat/>
    <w:rsid w:val="00F60FCE"/>
    <w:pPr>
      <w:keepNext/>
      <w:keepLines/>
      <w:spacing w:before="200"/>
      <w:outlineLvl w:val="2"/>
    </w:pPr>
    <w:rPr>
      <w:rFonts w:asciiTheme="majorHAnsi" w:eastAsiaTheme="majorEastAsia" w:hAnsiTheme="majorHAnsi" w:cstheme="majorBidi"/>
      <w:b/>
      <w:bCs/>
      <w:i/>
    </w:rPr>
  </w:style>
  <w:style w:type="paragraph" w:styleId="Kop4">
    <w:name w:val="heading 4"/>
    <w:basedOn w:val="Normaal"/>
    <w:next w:val="Normaal"/>
    <w:link w:val="Kop4Teken"/>
    <w:uiPriority w:val="9"/>
    <w:unhideWhenUsed/>
    <w:qFormat/>
    <w:rsid w:val="004C5EFE"/>
    <w:pPr>
      <w:keepNext/>
      <w:keepLines/>
      <w:spacing w:before="200" w:line="240" w:lineRule="auto"/>
      <w:outlineLvl w:val="3"/>
    </w:pPr>
    <w:rPr>
      <w:rFonts w:asciiTheme="majorHAnsi" w:eastAsiaTheme="majorEastAsia" w:hAnsiTheme="majorHAnsi" w:cstheme="majorBidi"/>
      <w:bCs/>
      <w:iCs/>
      <w:color w:val="00B050"/>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8C14E9"/>
    <w:pPr>
      <w:spacing w:after="0" w:line="240" w:lineRule="auto"/>
      <w:jc w:val="both"/>
    </w:pPr>
  </w:style>
  <w:style w:type="character" w:styleId="Regelnummer">
    <w:name w:val="line number"/>
    <w:basedOn w:val="Standaardalinea-lettertype"/>
    <w:uiPriority w:val="99"/>
    <w:semiHidden/>
    <w:unhideWhenUsed/>
    <w:rsid w:val="00203384"/>
  </w:style>
  <w:style w:type="paragraph" w:styleId="Koptekst">
    <w:name w:val="header"/>
    <w:basedOn w:val="Normaal"/>
    <w:link w:val="KoptekstTeken"/>
    <w:uiPriority w:val="99"/>
    <w:unhideWhenUsed/>
    <w:rsid w:val="00203384"/>
    <w:pPr>
      <w:tabs>
        <w:tab w:val="center" w:pos="4536"/>
        <w:tab w:val="right" w:pos="9072"/>
      </w:tabs>
    </w:pPr>
  </w:style>
  <w:style w:type="character" w:customStyle="1" w:styleId="KoptekstTeken">
    <w:name w:val="Koptekst Teken"/>
    <w:basedOn w:val="Standaardalinea-lettertype"/>
    <w:link w:val="Koptekst"/>
    <w:uiPriority w:val="99"/>
    <w:rsid w:val="00203384"/>
  </w:style>
  <w:style w:type="paragraph" w:styleId="Voettekst">
    <w:name w:val="footer"/>
    <w:basedOn w:val="Normaal"/>
    <w:link w:val="VoettekstTeken"/>
    <w:uiPriority w:val="99"/>
    <w:unhideWhenUsed/>
    <w:rsid w:val="00203384"/>
    <w:pPr>
      <w:tabs>
        <w:tab w:val="center" w:pos="4536"/>
        <w:tab w:val="right" w:pos="9072"/>
      </w:tabs>
    </w:pPr>
  </w:style>
  <w:style w:type="character" w:customStyle="1" w:styleId="VoettekstTeken">
    <w:name w:val="Voettekst Teken"/>
    <w:basedOn w:val="Standaardalinea-lettertype"/>
    <w:link w:val="Voettekst"/>
    <w:uiPriority w:val="99"/>
    <w:rsid w:val="00203384"/>
  </w:style>
  <w:style w:type="character" w:styleId="Tekstvantijdelijkeaanduiding">
    <w:name w:val="Placeholder Text"/>
    <w:basedOn w:val="Standaardalinea-lettertype"/>
    <w:uiPriority w:val="99"/>
    <w:semiHidden/>
    <w:rsid w:val="0082163E"/>
    <w:rPr>
      <w:color w:val="808080"/>
    </w:rPr>
  </w:style>
  <w:style w:type="paragraph" w:styleId="Ballontekst">
    <w:name w:val="Balloon Text"/>
    <w:basedOn w:val="Normaal"/>
    <w:link w:val="BallontekstTeken"/>
    <w:uiPriority w:val="99"/>
    <w:semiHidden/>
    <w:unhideWhenUsed/>
    <w:rsid w:val="0082163E"/>
    <w:rPr>
      <w:rFonts w:ascii="Tahoma" w:hAnsi="Tahoma" w:cs="Tahoma"/>
      <w:sz w:val="16"/>
      <w:szCs w:val="16"/>
    </w:rPr>
  </w:style>
  <w:style w:type="character" w:customStyle="1" w:styleId="BallontekstTeken">
    <w:name w:val="Ballontekst Teken"/>
    <w:basedOn w:val="Standaardalinea-lettertype"/>
    <w:link w:val="Ballontekst"/>
    <w:uiPriority w:val="99"/>
    <w:semiHidden/>
    <w:rsid w:val="0082163E"/>
    <w:rPr>
      <w:rFonts w:ascii="Tahoma" w:hAnsi="Tahoma" w:cs="Tahoma"/>
      <w:sz w:val="16"/>
      <w:szCs w:val="16"/>
    </w:rPr>
  </w:style>
  <w:style w:type="character" w:styleId="Titelvanboek">
    <w:name w:val="Book Title"/>
    <w:basedOn w:val="Standaardalinea-lettertype"/>
    <w:uiPriority w:val="33"/>
    <w:qFormat/>
    <w:rsid w:val="00DC4150"/>
    <w:rPr>
      <w:b/>
      <w:bCs/>
      <w:smallCaps/>
      <w:spacing w:val="5"/>
    </w:rPr>
  </w:style>
  <w:style w:type="paragraph" w:styleId="HTML-voorafopgemaakt">
    <w:name w:val="HTML Preformatted"/>
    <w:basedOn w:val="Normaal"/>
    <w:link w:val="HTML-voorafopgemaaktTeken"/>
    <w:uiPriority w:val="99"/>
    <w:semiHidden/>
    <w:unhideWhenUsed/>
    <w:rsid w:val="009C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voorafopgemaaktTeken">
    <w:name w:val="HTML -  vooraf opgemaakt Teken"/>
    <w:basedOn w:val="Standaardalinea-lettertype"/>
    <w:link w:val="HTML-voorafopgemaakt"/>
    <w:uiPriority w:val="99"/>
    <w:semiHidden/>
    <w:rsid w:val="009C27D5"/>
    <w:rPr>
      <w:rFonts w:ascii="Courier New" w:eastAsia="Times New Roman" w:hAnsi="Courier New" w:cs="Courier New"/>
      <w:sz w:val="20"/>
      <w:szCs w:val="20"/>
      <w:lang w:eastAsia="en-GB"/>
    </w:rPr>
  </w:style>
  <w:style w:type="character" w:styleId="HTML-code">
    <w:name w:val="HTML Code"/>
    <w:basedOn w:val="Standaardalinea-lettertype"/>
    <w:uiPriority w:val="99"/>
    <w:semiHidden/>
    <w:unhideWhenUsed/>
    <w:rsid w:val="009C27D5"/>
    <w:rPr>
      <w:rFonts w:ascii="Courier New" w:eastAsia="Times New Roman" w:hAnsi="Courier New" w:cs="Courier New"/>
      <w:sz w:val="20"/>
      <w:szCs w:val="20"/>
    </w:rPr>
  </w:style>
  <w:style w:type="paragraph" w:styleId="Lijstalinea">
    <w:name w:val="List Paragraph"/>
    <w:basedOn w:val="Normaal"/>
    <w:uiPriority w:val="34"/>
    <w:qFormat/>
    <w:rsid w:val="009C27D5"/>
    <w:pPr>
      <w:ind w:left="720"/>
      <w:contextualSpacing/>
    </w:pPr>
  </w:style>
  <w:style w:type="character" w:customStyle="1" w:styleId="GeenafstandTeken">
    <w:name w:val="Geen afstand Teken"/>
    <w:basedOn w:val="Standaardalinea-lettertype"/>
    <w:link w:val="Geenafstand"/>
    <w:uiPriority w:val="1"/>
    <w:rsid w:val="008C14E9"/>
  </w:style>
  <w:style w:type="paragraph" w:customStyle="1" w:styleId="Abstract">
    <w:name w:val="Abstract"/>
    <w:basedOn w:val="Geenafstand"/>
    <w:link w:val="AbstractChar"/>
    <w:qFormat/>
    <w:rsid w:val="004C2090"/>
    <w:pPr>
      <w:suppressLineNumbers/>
      <w:spacing w:line="276" w:lineRule="auto"/>
      <w:jc w:val="left"/>
    </w:pPr>
    <w:rPr>
      <w:b/>
      <w:sz w:val="20"/>
      <w:szCs w:val="20"/>
    </w:rPr>
  </w:style>
  <w:style w:type="character" w:customStyle="1" w:styleId="Kop1Teken">
    <w:name w:val="Kop 1 Teken"/>
    <w:basedOn w:val="Standaardalinea-lettertype"/>
    <w:link w:val="Kop1"/>
    <w:uiPriority w:val="9"/>
    <w:rsid w:val="00CB4727"/>
    <w:rPr>
      <w:rFonts w:eastAsiaTheme="majorEastAsia" w:cstheme="majorBidi"/>
      <w:b/>
      <w:bCs/>
      <w:i/>
      <w:sz w:val="20"/>
      <w:szCs w:val="20"/>
    </w:rPr>
  </w:style>
  <w:style w:type="character" w:customStyle="1" w:styleId="AbstractChar">
    <w:name w:val="Abstract Char"/>
    <w:basedOn w:val="GeenafstandTeken"/>
    <w:link w:val="Abstract"/>
    <w:rsid w:val="004C2090"/>
    <w:rPr>
      <w:b/>
      <w:sz w:val="20"/>
      <w:szCs w:val="20"/>
    </w:rPr>
  </w:style>
  <w:style w:type="paragraph" w:styleId="Kopvaninhoudsopgave">
    <w:name w:val="TOC Heading"/>
    <w:basedOn w:val="Kop1"/>
    <w:next w:val="Normaal"/>
    <w:uiPriority w:val="39"/>
    <w:unhideWhenUsed/>
    <w:qFormat/>
    <w:rsid w:val="00070E23"/>
    <w:pPr>
      <w:outlineLvl w:val="9"/>
    </w:pPr>
    <w:rPr>
      <w:lang w:val="en-US" w:eastAsia="ja-JP"/>
    </w:rPr>
  </w:style>
  <w:style w:type="paragraph" w:styleId="Inhopg1">
    <w:name w:val="toc 1"/>
    <w:basedOn w:val="Normaal"/>
    <w:next w:val="Normaal"/>
    <w:autoRedefine/>
    <w:uiPriority w:val="39"/>
    <w:unhideWhenUsed/>
    <w:rsid w:val="00D1114F"/>
    <w:pPr>
      <w:tabs>
        <w:tab w:val="right" w:leader="dot" w:pos="9639"/>
      </w:tabs>
      <w:spacing w:after="100" w:line="240" w:lineRule="auto"/>
    </w:pPr>
  </w:style>
  <w:style w:type="character" w:styleId="Hyperlink">
    <w:name w:val="Hyperlink"/>
    <w:basedOn w:val="Standaardalinea-lettertype"/>
    <w:uiPriority w:val="99"/>
    <w:unhideWhenUsed/>
    <w:rsid w:val="00070E23"/>
    <w:rPr>
      <w:color w:val="0000FF" w:themeColor="hyperlink"/>
      <w:u w:val="single"/>
    </w:rPr>
  </w:style>
  <w:style w:type="character" w:customStyle="1" w:styleId="Kop2Teken">
    <w:name w:val="Kop 2 Teken"/>
    <w:basedOn w:val="Standaardalinea-lettertype"/>
    <w:link w:val="Kop2"/>
    <w:uiPriority w:val="9"/>
    <w:rsid w:val="00146E2E"/>
    <w:rPr>
      <w:rFonts w:ascii="Times New Roman" w:eastAsiaTheme="majorEastAsia" w:hAnsi="Times New Roman" w:cstheme="majorBidi"/>
      <w:b/>
      <w:bCs/>
      <w:i/>
      <w:color w:val="1D1B11" w:themeColor="background2" w:themeShade="1A"/>
      <w:sz w:val="24"/>
      <w:szCs w:val="26"/>
    </w:rPr>
  </w:style>
  <w:style w:type="character" w:customStyle="1" w:styleId="Kop3Teken">
    <w:name w:val="Kop 3 Teken"/>
    <w:basedOn w:val="Standaardalinea-lettertype"/>
    <w:link w:val="Kop3"/>
    <w:uiPriority w:val="9"/>
    <w:rsid w:val="00F60FCE"/>
    <w:rPr>
      <w:rFonts w:asciiTheme="majorHAnsi" w:eastAsiaTheme="majorEastAsia" w:hAnsiTheme="majorHAnsi" w:cstheme="majorBidi"/>
      <w:b/>
      <w:bCs/>
      <w:i/>
      <w:sz w:val="24"/>
    </w:rPr>
  </w:style>
  <w:style w:type="paragraph" w:styleId="Inhopg2">
    <w:name w:val="toc 2"/>
    <w:basedOn w:val="Normaal"/>
    <w:next w:val="Normaal"/>
    <w:link w:val="Inhopg2Teken"/>
    <w:autoRedefine/>
    <w:uiPriority w:val="39"/>
    <w:unhideWhenUsed/>
    <w:rsid w:val="00D1114F"/>
    <w:pPr>
      <w:tabs>
        <w:tab w:val="right" w:leader="dot" w:pos="9639"/>
      </w:tabs>
      <w:spacing w:after="100" w:line="240" w:lineRule="auto"/>
      <w:ind w:left="221"/>
    </w:pPr>
  </w:style>
  <w:style w:type="paragraph" w:styleId="Inhopg3">
    <w:name w:val="toc 3"/>
    <w:basedOn w:val="Normaal"/>
    <w:next w:val="Normaal"/>
    <w:autoRedefine/>
    <w:uiPriority w:val="39"/>
    <w:unhideWhenUsed/>
    <w:rsid w:val="005B18B6"/>
    <w:pPr>
      <w:spacing w:after="100" w:line="240" w:lineRule="auto"/>
      <w:ind w:left="440"/>
    </w:pPr>
  </w:style>
  <w:style w:type="table" w:styleId="Tabelraster">
    <w:name w:val="Table Grid"/>
    <w:basedOn w:val="Standaardtabel"/>
    <w:uiPriority w:val="59"/>
    <w:rsid w:val="0006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al"/>
    <w:link w:val="TableChar"/>
    <w:qFormat/>
    <w:rsid w:val="009A1C13"/>
    <w:rPr>
      <w:sz w:val="16"/>
    </w:rPr>
  </w:style>
  <w:style w:type="character" w:customStyle="1" w:styleId="TableChar">
    <w:name w:val="Table Char"/>
    <w:basedOn w:val="Standaardalinea-lettertype"/>
    <w:link w:val="Table"/>
    <w:rsid w:val="009A1C13"/>
    <w:rPr>
      <w:sz w:val="16"/>
    </w:rPr>
  </w:style>
  <w:style w:type="paragraph" w:styleId="Titel">
    <w:name w:val="Title"/>
    <w:basedOn w:val="Normaal"/>
    <w:next w:val="Normaal"/>
    <w:link w:val="TitelTeken"/>
    <w:uiPriority w:val="10"/>
    <w:qFormat/>
    <w:rsid w:val="00735E36"/>
    <w:pPr>
      <w:spacing w:line="240" w:lineRule="auto"/>
    </w:pPr>
    <w:rPr>
      <w:sz w:val="36"/>
      <w:szCs w:val="36"/>
    </w:rPr>
  </w:style>
  <w:style w:type="character" w:customStyle="1" w:styleId="TitelTeken">
    <w:name w:val="Titel Teken"/>
    <w:basedOn w:val="Standaardalinea-lettertype"/>
    <w:link w:val="Titel"/>
    <w:uiPriority w:val="10"/>
    <w:rsid w:val="00735E36"/>
    <w:rPr>
      <w:sz w:val="36"/>
      <w:szCs w:val="36"/>
    </w:rPr>
  </w:style>
  <w:style w:type="character" w:styleId="Zwaar">
    <w:name w:val="Strong"/>
    <w:basedOn w:val="Standaardalinea-lettertype"/>
    <w:uiPriority w:val="22"/>
    <w:qFormat/>
    <w:rsid w:val="003829FB"/>
    <w:rPr>
      <w:b/>
      <w:bCs/>
    </w:rPr>
  </w:style>
  <w:style w:type="character" w:customStyle="1" w:styleId="apple-converted-space">
    <w:name w:val="apple-converted-space"/>
    <w:basedOn w:val="Standaardalinea-lettertype"/>
    <w:rsid w:val="004C22FF"/>
  </w:style>
  <w:style w:type="paragraph" w:customStyle="1" w:styleId="Caption1">
    <w:name w:val="Caption1"/>
    <w:basedOn w:val="Table"/>
    <w:link w:val="captionChar"/>
    <w:qFormat/>
    <w:rsid w:val="00146E2E"/>
    <w:pPr>
      <w:spacing w:line="360" w:lineRule="auto"/>
    </w:pPr>
    <w:rPr>
      <w:sz w:val="24"/>
    </w:rPr>
  </w:style>
  <w:style w:type="character" w:styleId="Intensievebenadrukking">
    <w:name w:val="Intense Emphasis"/>
    <w:basedOn w:val="Standaardalinea-lettertype"/>
    <w:uiPriority w:val="21"/>
    <w:qFormat/>
    <w:rsid w:val="00610BBD"/>
    <w:rPr>
      <w:b/>
      <w:bCs/>
      <w:i/>
      <w:iCs/>
      <w:color w:val="4F81BD" w:themeColor="accent1"/>
    </w:rPr>
  </w:style>
  <w:style w:type="character" w:customStyle="1" w:styleId="captionChar">
    <w:name w:val="caption Char"/>
    <w:basedOn w:val="TableChar"/>
    <w:link w:val="Caption1"/>
    <w:rsid w:val="00146E2E"/>
    <w:rPr>
      <w:rFonts w:ascii="Times New Roman" w:hAnsi="Times New Roman"/>
      <w:sz w:val="24"/>
    </w:rPr>
  </w:style>
  <w:style w:type="character" w:styleId="Nadruk">
    <w:name w:val="Emphasis"/>
    <w:basedOn w:val="Standaardalinea-lettertype"/>
    <w:uiPriority w:val="20"/>
    <w:qFormat/>
    <w:rsid w:val="00610BBD"/>
    <w:rPr>
      <w:i/>
      <w:iCs/>
    </w:rPr>
  </w:style>
  <w:style w:type="character" w:styleId="Subtielebenadrukking">
    <w:name w:val="Subtle Emphasis"/>
    <w:basedOn w:val="Standaardalinea-lettertype"/>
    <w:uiPriority w:val="19"/>
    <w:qFormat/>
    <w:rsid w:val="00D20FCA"/>
    <w:rPr>
      <w:i/>
      <w:iCs/>
      <w:color w:val="808080" w:themeColor="text1" w:themeTint="7F"/>
      <w:sz w:val="20"/>
    </w:rPr>
  </w:style>
  <w:style w:type="paragraph" w:customStyle="1" w:styleId="References">
    <w:name w:val="References"/>
    <w:basedOn w:val="Normaal"/>
    <w:link w:val="ReferencesChar"/>
    <w:qFormat/>
    <w:rsid w:val="0044321F"/>
    <w:pPr>
      <w:widowControl w:val="0"/>
      <w:autoSpaceDE w:val="0"/>
      <w:autoSpaceDN w:val="0"/>
      <w:adjustRightInd w:val="0"/>
      <w:spacing w:line="240" w:lineRule="auto"/>
      <w:ind w:left="640" w:hanging="640"/>
    </w:pPr>
    <w:rPr>
      <w:rFonts w:ascii="Calibri" w:hAnsi="Calibri" w:cs="Times New Roman"/>
      <w:noProof/>
      <w:szCs w:val="24"/>
    </w:rPr>
  </w:style>
  <w:style w:type="character" w:customStyle="1" w:styleId="ReferencesChar">
    <w:name w:val="References Char"/>
    <w:basedOn w:val="GeenafstandTeken"/>
    <w:link w:val="References"/>
    <w:rsid w:val="0044321F"/>
    <w:rPr>
      <w:rFonts w:ascii="Calibri" w:hAnsi="Calibri" w:cs="Times New Roman"/>
      <w:noProof/>
      <w:sz w:val="20"/>
      <w:szCs w:val="24"/>
    </w:rPr>
  </w:style>
  <w:style w:type="character" w:styleId="Verwijzingopmerking">
    <w:name w:val="annotation reference"/>
    <w:basedOn w:val="Standaardalinea-lettertype"/>
    <w:uiPriority w:val="99"/>
    <w:semiHidden/>
    <w:unhideWhenUsed/>
    <w:rsid w:val="004C2A62"/>
    <w:rPr>
      <w:sz w:val="18"/>
      <w:szCs w:val="18"/>
    </w:rPr>
  </w:style>
  <w:style w:type="paragraph" w:styleId="Tekstopmerking">
    <w:name w:val="annotation text"/>
    <w:basedOn w:val="Normaal"/>
    <w:link w:val="TekstopmerkingTeken"/>
    <w:uiPriority w:val="99"/>
    <w:unhideWhenUsed/>
    <w:rsid w:val="004C2A62"/>
    <w:rPr>
      <w:szCs w:val="24"/>
    </w:rPr>
  </w:style>
  <w:style w:type="character" w:customStyle="1" w:styleId="TekstopmerkingTeken">
    <w:name w:val="Tekst opmerking Teken"/>
    <w:basedOn w:val="Standaardalinea-lettertype"/>
    <w:link w:val="Tekstopmerking"/>
    <w:uiPriority w:val="99"/>
    <w:rsid w:val="004C2A62"/>
    <w:rPr>
      <w:sz w:val="24"/>
      <w:szCs w:val="24"/>
    </w:rPr>
  </w:style>
  <w:style w:type="paragraph" w:styleId="Onderwerpvanopmerking">
    <w:name w:val="annotation subject"/>
    <w:basedOn w:val="Tekstopmerking"/>
    <w:next w:val="Tekstopmerking"/>
    <w:link w:val="OnderwerpvanopmerkingTeken"/>
    <w:uiPriority w:val="99"/>
    <w:semiHidden/>
    <w:unhideWhenUsed/>
    <w:rsid w:val="004C2A62"/>
    <w:rPr>
      <w:b/>
      <w:bCs/>
      <w:szCs w:val="20"/>
    </w:rPr>
  </w:style>
  <w:style w:type="character" w:customStyle="1" w:styleId="OnderwerpvanopmerkingTeken">
    <w:name w:val="Onderwerp van opmerking Teken"/>
    <w:basedOn w:val="TekstopmerkingTeken"/>
    <w:link w:val="Onderwerpvanopmerking"/>
    <w:uiPriority w:val="99"/>
    <w:semiHidden/>
    <w:rsid w:val="004C2A62"/>
    <w:rPr>
      <w:b/>
      <w:bCs/>
      <w:sz w:val="20"/>
      <w:szCs w:val="20"/>
    </w:rPr>
  </w:style>
  <w:style w:type="paragraph" w:customStyle="1" w:styleId="MyStyle">
    <w:name w:val="MyStyle"/>
    <w:basedOn w:val="Inhopg2"/>
    <w:link w:val="MyStyleChar"/>
    <w:qFormat/>
    <w:rsid w:val="00D1114F"/>
    <w:rPr>
      <w:noProof/>
    </w:rPr>
  </w:style>
  <w:style w:type="character" w:customStyle="1" w:styleId="Inhopg2Teken">
    <w:name w:val="Inhopg 2 Teken"/>
    <w:basedOn w:val="Standaardalinea-lettertype"/>
    <w:link w:val="Inhopg2"/>
    <w:uiPriority w:val="39"/>
    <w:rsid w:val="00D1114F"/>
    <w:rPr>
      <w:rFonts w:ascii="Times New Roman" w:hAnsi="Times New Roman"/>
      <w:sz w:val="24"/>
    </w:rPr>
  </w:style>
  <w:style w:type="character" w:customStyle="1" w:styleId="MyStyleChar">
    <w:name w:val="MyStyle Char"/>
    <w:basedOn w:val="Inhopg2Teken"/>
    <w:link w:val="MyStyle"/>
    <w:rsid w:val="00D1114F"/>
    <w:rPr>
      <w:rFonts w:ascii="Times New Roman" w:hAnsi="Times New Roman"/>
      <w:noProof/>
      <w:sz w:val="24"/>
    </w:rPr>
  </w:style>
  <w:style w:type="character" w:customStyle="1" w:styleId="Kop4Teken">
    <w:name w:val="Kop 4 Teken"/>
    <w:basedOn w:val="Standaardalinea-lettertype"/>
    <w:link w:val="Kop4"/>
    <w:uiPriority w:val="9"/>
    <w:rsid w:val="004C5EFE"/>
    <w:rPr>
      <w:rFonts w:asciiTheme="majorHAnsi" w:eastAsiaTheme="majorEastAsia" w:hAnsiTheme="majorHAnsi" w:cstheme="majorBidi"/>
      <w:bCs/>
      <w:iCs/>
      <w:color w:val="00B050"/>
      <w:sz w:val="24"/>
      <w:u w:val="single"/>
    </w:rPr>
  </w:style>
  <w:style w:type="table" w:styleId="Lichtearcering">
    <w:name w:val="Light Shading"/>
    <w:basedOn w:val="Standaardtabel"/>
    <w:uiPriority w:val="60"/>
    <w:rsid w:val="00501A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621722"/>
    <w:pPr>
      <w:suppressLineNumbers/>
      <w:spacing w:after="0"/>
    </w:pPr>
    <w:rPr>
      <w:sz w:val="20"/>
      <w:szCs w:val="20"/>
    </w:rPr>
  </w:style>
  <w:style w:type="paragraph" w:styleId="Kop1">
    <w:name w:val="heading 1"/>
    <w:basedOn w:val="Normaal"/>
    <w:next w:val="Normaal"/>
    <w:link w:val="Kop1Teken"/>
    <w:uiPriority w:val="9"/>
    <w:qFormat/>
    <w:rsid w:val="00CB4727"/>
    <w:pPr>
      <w:keepNext/>
      <w:keepLines/>
      <w:spacing w:line="240" w:lineRule="auto"/>
      <w:outlineLvl w:val="0"/>
    </w:pPr>
    <w:rPr>
      <w:rFonts w:eastAsiaTheme="majorEastAsia" w:cstheme="majorBidi"/>
      <w:b/>
      <w:bCs/>
      <w:i/>
    </w:rPr>
  </w:style>
  <w:style w:type="paragraph" w:styleId="Kop2">
    <w:name w:val="heading 2"/>
    <w:basedOn w:val="Normaal"/>
    <w:next w:val="Normaal"/>
    <w:link w:val="Kop2Teken"/>
    <w:uiPriority w:val="9"/>
    <w:unhideWhenUsed/>
    <w:qFormat/>
    <w:rsid w:val="00146E2E"/>
    <w:pPr>
      <w:keepNext/>
      <w:keepLines/>
      <w:spacing w:before="200"/>
      <w:outlineLvl w:val="1"/>
    </w:pPr>
    <w:rPr>
      <w:rFonts w:eastAsiaTheme="majorEastAsia" w:cstheme="majorBidi"/>
      <w:b/>
      <w:bCs/>
      <w:i/>
      <w:color w:val="1D1B11" w:themeColor="background2" w:themeShade="1A"/>
      <w:szCs w:val="26"/>
    </w:rPr>
  </w:style>
  <w:style w:type="paragraph" w:styleId="Kop3">
    <w:name w:val="heading 3"/>
    <w:basedOn w:val="Normaal"/>
    <w:next w:val="Normaal"/>
    <w:link w:val="Kop3Teken"/>
    <w:uiPriority w:val="9"/>
    <w:unhideWhenUsed/>
    <w:qFormat/>
    <w:rsid w:val="00F60FCE"/>
    <w:pPr>
      <w:keepNext/>
      <w:keepLines/>
      <w:spacing w:before="200"/>
      <w:outlineLvl w:val="2"/>
    </w:pPr>
    <w:rPr>
      <w:rFonts w:asciiTheme="majorHAnsi" w:eastAsiaTheme="majorEastAsia" w:hAnsiTheme="majorHAnsi" w:cstheme="majorBidi"/>
      <w:b/>
      <w:bCs/>
      <w:i/>
    </w:rPr>
  </w:style>
  <w:style w:type="paragraph" w:styleId="Kop4">
    <w:name w:val="heading 4"/>
    <w:basedOn w:val="Normaal"/>
    <w:next w:val="Normaal"/>
    <w:link w:val="Kop4Teken"/>
    <w:uiPriority w:val="9"/>
    <w:unhideWhenUsed/>
    <w:qFormat/>
    <w:rsid w:val="004C5EFE"/>
    <w:pPr>
      <w:keepNext/>
      <w:keepLines/>
      <w:spacing w:before="200" w:line="240" w:lineRule="auto"/>
      <w:outlineLvl w:val="3"/>
    </w:pPr>
    <w:rPr>
      <w:rFonts w:asciiTheme="majorHAnsi" w:eastAsiaTheme="majorEastAsia" w:hAnsiTheme="majorHAnsi" w:cstheme="majorBidi"/>
      <w:bCs/>
      <w:iCs/>
      <w:color w:val="00B050"/>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Teken"/>
    <w:uiPriority w:val="1"/>
    <w:qFormat/>
    <w:rsid w:val="008C14E9"/>
    <w:pPr>
      <w:spacing w:after="0" w:line="240" w:lineRule="auto"/>
      <w:jc w:val="both"/>
    </w:pPr>
  </w:style>
  <w:style w:type="character" w:styleId="Regelnummer">
    <w:name w:val="line number"/>
    <w:basedOn w:val="Standaardalinea-lettertype"/>
    <w:uiPriority w:val="99"/>
    <w:semiHidden/>
    <w:unhideWhenUsed/>
    <w:rsid w:val="00203384"/>
  </w:style>
  <w:style w:type="paragraph" w:styleId="Koptekst">
    <w:name w:val="header"/>
    <w:basedOn w:val="Normaal"/>
    <w:link w:val="KoptekstTeken"/>
    <w:uiPriority w:val="99"/>
    <w:unhideWhenUsed/>
    <w:rsid w:val="00203384"/>
    <w:pPr>
      <w:tabs>
        <w:tab w:val="center" w:pos="4536"/>
        <w:tab w:val="right" w:pos="9072"/>
      </w:tabs>
    </w:pPr>
  </w:style>
  <w:style w:type="character" w:customStyle="1" w:styleId="KoptekstTeken">
    <w:name w:val="Koptekst Teken"/>
    <w:basedOn w:val="Standaardalinea-lettertype"/>
    <w:link w:val="Koptekst"/>
    <w:uiPriority w:val="99"/>
    <w:rsid w:val="00203384"/>
  </w:style>
  <w:style w:type="paragraph" w:styleId="Voettekst">
    <w:name w:val="footer"/>
    <w:basedOn w:val="Normaal"/>
    <w:link w:val="VoettekstTeken"/>
    <w:uiPriority w:val="99"/>
    <w:unhideWhenUsed/>
    <w:rsid w:val="00203384"/>
    <w:pPr>
      <w:tabs>
        <w:tab w:val="center" w:pos="4536"/>
        <w:tab w:val="right" w:pos="9072"/>
      </w:tabs>
    </w:pPr>
  </w:style>
  <w:style w:type="character" w:customStyle="1" w:styleId="VoettekstTeken">
    <w:name w:val="Voettekst Teken"/>
    <w:basedOn w:val="Standaardalinea-lettertype"/>
    <w:link w:val="Voettekst"/>
    <w:uiPriority w:val="99"/>
    <w:rsid w:val="00203384"/>
  </w:style>
  <w:style w:type="character" w:styleId="Tekstvantijdelijkeaanduiding">
    <w:name w:val="Placeholder Text"/>
    <w:basedOn w:val="Standaardalinea-lettertype"/>
    <w:uiPriority w:val="99"/>
    <w:semiHidden/>
    <w:rsid w:val="0082163E"/>
    <w:rPr>
      <w:color w:val="808080"/>
    </w:rPr>
  </w:style>
  <w:style w:type="paragraph" w:styleId="Ballontekst">
    <w:name w:val="Balloon Text"/>
    <w:basedOn w:val="Normaal"/>
    <w:link w:val="BallontekstTeken"/>
    <w:uiPriority w:val="99"/>
    <w:semiHidden/>
    <w:unhideWhenUsed/>
    <w:rsid w:val="0082163E"/>
    <w:rPr>
      <w:rFonts w:ascii="Tahoma" w:hAnsi="Tahoma" w:cs="Tahoma"/>
      <w:sz w:val="16"/>
      <w:szCs w:val="16"/>
    </w:rPr>
  </w:style>
  <w:style w:type="character" w:customStyle="1" w:styleId="BallontekstTeken">
    <w:name w:val="Ballontekst Teken"/>
    <w:basedOn w:val="Standaardalinea-lettertype"/>
    <w:link w:val="Ballontekst"/>
    <w:uiPriority w:val="99"/>
    <w:semiHidden/>
    <w:rsid w:val="0082163E"/>
    <w:rPr>
      <w:rFonts w:ascii="Tahoma" w:hAnsi="Tahoma" w:cs="Tahoma"/>
      <w:sz w:val="16"/>
      <w:szCs w:val="16"/>
    </w:rPr>
  </w:style>
  <w:style w:type="character" w:styleId="Titelvanboek">
    <w:name w:val="Book Title"/>
    <w:basedOn w:val="Standaardalinea-lettertype"/>
    <w:uiPriority w:val="33"/>
    <w:qFormat/>
    <w:rsid w:val="00DC4150"/>
    <w:rPr>
      <w:b/>
      <w:bCs/>
      <w:smallCaps/>
      <w:spacing w:val="5"/>
    </w:rPr>
  </w:style>
  <w:style w:type="paragraph" w:styleId="HTML-voorafopgemaakt">
    <w:name w:val="HTML Preformatted"/>
    <w:basedOn w:val="Normaal"/>
    <w:link w:val="HTML-voorafopgemaaktTeken"/>
    <w:uiPriority w:val="99"/>
    <w:semiHidden/>
    <w:unhideWhenUsed/>
    <w:rsid w:val="009C2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GB"/>
    </w:rPr>
  </w:style>
  <w:style w:type="character" w:customStyle="1" w:styleId="HTML-voorafopgemaaktTeken">
    <w:name w:val="HTML -  vooraf opgemaakt Teken"/>
    <w:basedOn w:val="Standaardalinea-lettertype"/>
    <w:link w:val="HTML-voorafopgemaakt"/>
    <w:uiPriority w:val="99"/>
    <w:semiHidden/>
    <w:rsid w:val="009C27D5"/>
    <w:rPr>
      <w:rFonts w:ascii="Courier New" w:eastAsia="Times New Roman" w:hAnsi="Courier New" w:cs="Courier New"/>
      <w:sz w:val="20"/>
      <w:szCs w:val="20"/>
      <w:lang w:eastAsia="en-GB"/>
    </w:rPr>
  </w:style>
  <w:style w:type="character" w:styleId="HTML-code">
    <w:name w:val="HTML Code"/>
    <w:basedOn w:val="Standaardalinea-lettertype"/>
    <w:uiPriority w:val="99"/>
    <w:semiHidden/>
    <w:unhideWhenUsed/>
    <w:rsid w:val="009C27D5"/>
    <w:rPr>
      <w:rFonts w:ascii="Courier New" w:eastAsia="Times New Roman" w:hAnsi="Courier New" w:cs="Courier New"/>
      <w:sz w:val="20"/>
      <w:szCs w:val="20"/>
    </w:rPr>
  </w:style>
  <w:style w:type="paragraph" w:styleId="Lijstalinea">
    <w:name w:val="List Paragraph"/>
    <w:basedOn w:val="Normaal"/>
    <w:uiPriority w:val="34"/>
    <w:qFormat/>
    <w:rsid w:val="009C27D5"/>
    <w:pPr>
      <w:ind w:left="720"/>
      <w:contextualSpacing/>
    </w:pPr>
  </w:style>
  <w:style w:type="character" w:customStyle="1" w:styleId="GeenafstandTeken">
    <w:name w:val="Geen afstand Teken"/>
    <w:basedOn w:val="Standaardalinea-lettertype"/>
    <w:link w:val="Geenafstand"/>
    <w:uiPriority w:val="1"/>
    <w:rsid w:val="008C14E9"/>
  </w:style>
  <w:style w:type="paragraph" w:customStyle="1" w:styleId="Abstract">
    <w:name w:val="Abstract"/>
    <w:basedOn w:val="Geenafstand"/>
    <w:link w:val="AbstractChar"/>
    <w:qFormat/>
    <w:rsid w:val="004C2090"/>
    <w:pPr>
      <w:suppressLineNumbers/>
      <w:spacing w:line="276" w:lineRule="auto"/>
      <w:jc w:val="left"/>
    </w:pPr>
    <w:rPr>
      <w:b/>
      <w:sz w:val="20"/>
      <w:szCs w:val="20"/>
    </w:rPr>
  </w:style>
  <w:style w:type="character" w:customStyle="1" w:styleId="Kop1Teken">
    <w:name w:val="Kop 1 Teken"/>
    <w:basedOn w:val="Standaardalinea-lettertype"/>
    <w:link w:val="Kop1"/>
    <w:uiPriority w:val="9"/>
    <w:rsid w:val="00CB4727"/>
    <w:rPr>
      <w:rFonts w:eastAsiaTheme="majorEastAsia" w:cstheme="majorBidi"/>
      <w:b/>
      <w:bCs/>
      <w:i/>
      <w:sz w:val="20"/>
      <w:szCs w:val="20"/>
    </w:rPr>
  </w:style>
  <w:style w:type="character" w:customStyle="1" w:styleId="AbstractChar">
    <w:name w:val="Abstract Char"/>
    <w:basedOn w:val="GeenafstandTeken"/>
    <w:link w:val="Abstract"/>
    <w:rsid w:val="004C2090"/>
    <w:rPr>
      <w:b/>
      <w:sz w:val="20"/>
      <w:szCs w:val="20"/>
    </w:rPr>
  </w:style>
  <w:style w:type="paragraph" w:styleId="Kopvaninhoudsopgave">
    <w:name w:val="TOC Heading"/>
    <w:basedOn w:val="Kop1"/>
    <w:next w:val="Normaal"/>
    <w:uiPriority w:val="39"/>
    <w:unhideWhenUsed/>
    <w:qFormat/>
    <w:rsid w:val="00070E23"/>
    <w:pPr>
      <w:outlineLvl w:val="9"/>
    </w:pPr>
    <w:rPr>
      <w:lang w:val="en-US" w:eastAsia="ja-JP"/>
    </w:rPr>
  </w:style>
  <w:style w:type="paragraph" w:styleId="Inhopg1">
    <w:name w:val="toc 1"/>
    <w:basedOn w:val="Normaal"/>
    <w:next w:val="Normaal"/>
    <w:autoRedefine/>
    <w:uiPriority w:val="39"/>
    <w:unhideWhenUsed/>
    <w:rsid w:val="00D1114F"/>
    <w:pPr>
      <w:tabs>
        <w:tab w:val="right" w:leader="dot" w:pos="9639"/>
      </w:tabs>
      <w:spacing w:after="100" w:line="240" w:lineRule="auto"/>
    </w:pPr>
  </w:style>
  <w:style w:type="character" w:styleId="Hyperlink">
    <w:name w:val="Hyperlink"/>
    <w:basedOn w:val="Standaardalinea-lettertype"/>
    <w:uiPriority w:val="99"/>
    <w:unhideWhenUsed/>
    <w:rsid w:val="00070E23"/>
    <w:rPr>
      <w:color w:val="0000FF" w:themeColor="hyperlink"/>
      <w:u w:val="single"/>
    </w:rPr>
  </w:style>
  <w:style w:type="character" w:customStyle="1" w:styleId="Kop2Teken">
    <w:name w:val="Kop 2 Teken"/>
    <w:basedOn w:val="Standaardalinea-lettertype"/>
    <w:link w:val="Kop2"/>
    <w:uiPriority w:val="9"/>
    <w:rsid w:val="00146E2E"/>
    <w:rPr>
      <w:rFonts w:ascii="Times New Roman" w:eastAsiaTheme="majorEastAsia" w:hAnsi="Times New Roman" w:cstheme="majorBidi"/>
      <w:b/>
      <w:bCs/>
      <w:i/>
      <w:color w:val="1D1B11" w:themeColor="background2" w:themeShade="1A"/>
      <w:sz w:val="24"/>
      <w:szCs w:val="26"/>
    </w:rPr>
  </w:style>
  <w:style w:type="character" w:customStyle="1" w:styleId="Kop3Teken">
    <w:name w:val="Kop 3 Teken"/>
    <w:basedOn w:val="Standaardalinea-lettertype"/>
    <w:link w:val="Kop3"/>
    <w:uiPriority w:val="9"/>
    <w:rsid w:val="00F60FCE"/>
    <w:rPr>
      <w:rFonts w:asciiTheme="majorHAnsi" w:eastAsiaTheme="majorEastAsia" w:hAnsiTheme="majorHAnsi" w:cstheme="majorBidi"/>
      <w:b/>
      <w:bCs/>
      <w:i/>
      <w:sz w:val="24"/>
    </w:rPr>
  </w:style>
  <w:style w:type="paragraph" w:styleId="Inhopg2">
    <w:name w:val="toc 2"/>
    <w:basedOn w:val="Normaal"/>
    <w:next w:val="Normaal"/>
    <w:link w:val="Inhopg2Teken"/>
    <w:autoRedefine/>
    <w:uiPriority w:val="39"/>
    <w:unhideWhenUsed/>
    <w:rsid w:val="00D1114F"/>
    <w:pPr>
      <w:tabs>
        <w:tab w:val="right" w:leader="dot" w:pos="9639"/>
      </w:tabs>
      <w:spacing w:after="100" w:line="240" w:lineRule="auto"/>
      <w:ind w:left="221"/>
    </w:pPr>
  </w:style>
  <w:style w:type="paragraph" w:styleId="Inhopg3">
    <w:name w:val="toc 3"/>
    <w:basedOn w:val="Normaal"/>
    <w:next w:val="Normaal"/>
    <w:autoRedefine/>
    <w:uiPriority w:val="39"/>
    <w:unhideWhenUsed/>
    <w:rsid w:val="005B18B6"/>
    <w:pPr>
      <w:spacing w:after="100" w:line="240" w:lineRule="auto"/>
      <w:ind w:left="440"/>
    </w:pPr>
  </w:style>
  <w:style w:type="table" w:styleId="Tabelraster">
    <w:name w:val="Table Grid"/>
    <w:basedOn w:val="Standaardtabel"/>
    <w:uiPriority w:val="59"/>
    <w:rsid w:val="00063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
    <w:name w:val="Table"/>
    <w:basedOn w:val="Normaal"/>
    <w:link w:val="TableChar"/>
    <w:qFormat/>
    <w:rsid w:val="009A1C13"/>
    <w:rPr>
      <w:sz w:val="16"/>
    </w:rPr>
  </w:style>
  <w:style w:type="character" w:customStyle="1" w:styleId="TableChar">
    <w:name w:val="Table Char"/>
    <w:basedOn w:val="Standaardalinea-lettertype"/>
    <w:link w:val="Table"/>
    <w:rsid w:val="009A1C13"/>
    <w:rPr>
      <w:sz w:val="16"/>
    </w:rPr>
  </w:style>
  <w:style w:type="paragraph" w:styleId="Titel">
    <w:name w:val="Title"/>
    <w:basedOn w:val="Normaal"/>
    <w:next w:val="Normaal"/>
    <w:link w:val="TitelTeken"/>
    <w:uiPriority w:val="10"/>
    <w:qFormat/>
    <w:rsid w:val="00735E36"/>
    <w:pPr>
      <w:spacing w:line="240" w:lineRule="auto"/>
    </w:pPr>
    <w:rPr>
      <w:sz w:val="36"/>
      <w:szCs w:val="36"/>
    </w:rPr>
  </w:style>
  <w:style w:type="character" w:customStyle="1" w:styleId="TitelTeken">
    <w:name w:val="Titel Teken"/>
    <w:basedOn w:val="Standaardalinea-lettertype"/>
    <w:link w:val="Titel"/>
    <w:uiPriority w:val="10"/>
    <w:rsid w:val="00735E36"/>
    <w:rPr>
      <w:sz w:val="36"/>
      <w:szCs w:val="36"/>
    </w:rPr>
  </w:style>
  <w:style w:type="character" w:styleId="Zwaar">
    <w:name w:val="Strong"/>
    <w:basedOn w:val="Standaardalinea-lettertype"/>
    <w:uiPriority w:val="22"/>
    <w:qFormat/>
    <w:rsid w:val="003829FB"/>
    <w:rPr>
      <w:b/>
      <w:bCs/>
    </w:rPr>
  </w:style>
  <w:style w:type="character" w:customStyle="1" w:styleId="apple-converted-space">
    <w:name w:val="apple-converted-space"/>
    <w:basedOn w:val="Standaardalinea-lettertype"/>
    <w:rsid w:val="004C22FF"/>
  </w:style>
  <w:style w:type="paragraph" w:customStyle="1" w:styleId="Caption1">
    <w:name w:val="Caption1"/>
    <w:basedOn w:val="Table"/>
    <w:link w:val="captionChar"/>
    <w:qFormat/>
    <w:rsid w:val="00146E2E"/>
    <w:pPr>
      <w:spacing w:line="360" w:lineRule="auto"/>
    </w:pPr>
    <w:rPr>
      <w:sz w:val="24"/>
    </w:rPr>
  </w:style>
  <w:style w:type="character" w:styleId="Intensievebenadrukking">
    <w:name w:val="Intense Emphasis"/>
    <w:basedOn w:val="Standaardalinea-lettertype"/>
    <w:uiPriority w:val="21"/>
    <w:qFormat/>
    <w:rsid w:val="00610BBD"/>
    <w:rPr>
      <w:b/>
      <w:bCs/>
      <w:i/>
      <w:iCs/>
      <w:color w:val="4F81BD" w:themeColor="accent1"/>
    </w:rPr>
  </w:style>
  <w:style w:type="character" w:customStyle="1" w:styleId="captionChar">
    <w:name w:val="caption Char"/>
    <w:basedOn w:val="TableChar"/>
    <w:link w:val="Caption1"/>
    <w:rsid w:val="00146E2E"/>
    <w:rPr>
      <w:rFonts w:ascii="Times New Roman" w:hAnsi="Times New Roman"/>
      <w:sz w:val="24"/>
    </w:rPr>
  </w:style>
  <w:style w:type="character" w:styleId="Nadruk">
    <w:name w:val="Emphasis"/>
    <w:basedOn w:val="Standaardalinea-lettertype"/>
    <w:uiPriority w:val="20"/>
    <w:qFormat/>
    <w:rsid w:val="00610BBD"/>
    <w:rPr>
      <w:i/>
      <w:iCs/>
    </w:rPr>
  </w:style>
  <w:style w:type="character" w:styleId="Subtielebenadrukking">
    <w:name w:val="Subtle Emphasis"/>
    <w:basedOn w:val="Standaardalinea-lettertype"/>
    <w:uiPriority w:val="19"/>
    <w:qFormat/>
    <w:rsid w:val="00D20FCA"/>
    <w:rPr>
      <w:i/>
      <w:iCs/>
      <w:color w:val="808080" w:themeColor="text1" w:themeTint="7F"/>
      <w:sz w:val="20"/>
    </w:rPr>
  </w:style>
  <w:style w:type="paragraph" w:customStyle="1" w:styleId="References">
    <w:name w:val="References"/>
    <w:basedOn w:val="Normaal"/>
    <w:link w:val="ReferencesChar"/>
    <w:qFormat/>
    <w:rsid w:val="0044321F"/>
    <w:pPr>
      <w:widowControl w:val="0"/>
      <w:autoSpaceDE w:val="0"/>
      <w:autoSpaceDN w:val="0"/>
      <w:adjustRightInd w:val="0"/>
      <w:spacing w:line="240" w:lineRule="auto"/>
      <w:ind w:left="640" w:hanging="640"/>
    </w:pPr>
    <w:rPr>
      <w:rFonts w:ascii="Calibri" w:hAnsi="Calibri" w:cs="Times New Roman"/>
      <w:noProof/>
      <w:szCs w:val="24"/>
    </w:rPr>
  </w:style>
  <w:style w:type="character" w:customStyle="1" w:styleId="ReferencesChar">
    <w:name w:val="References Char"/>
    <w:basedOn w:val="GeenafstandTeken"/>
    <w:link w:val="References"/>
    <w:rsid w:val="0044321F"/>
    <w:rPr>
      <w:rFonts w:ascii="Calibri" w:hAnsi="Calibri" w:cs="Times New Roman"/>
      <w:noProof/>
      <w:sz w:val="20"/>
      <w:szCs w:val="24"/>
    </w:rPr>
  </w:style>
  <w:style w:type="character" w:styleId="Verwijzingopmerking">
    <w:name w:val="annotation reference"/>
    <w:basedOn w:val="Standaardalinea-lettertype"/>
    <w:uiPriority w:val="99"/>
    <w:semiHidden/>
    <w:unhideWhenUsed/>
    <w:rsid w:val="004C2A62"/>
    <w:rPr>
      <w:sz w:val="18"/>
      <w:szCs w:val="18"/>
    </w:rPr>
  </w:style>
  <w:style w:type="paragraph" w:styleId="Tekstopmerking">
    <w:name w:val="annotation text"/>
    <w:basedOn w:val="Normaal"/>
    <w:link w:val="TekstopmerkingTeken"/>
    <w:uiPriority w:val="99"/>
    <w:unhideWhenUsed/>
    <w:rsid w:val="004C2A62"/>
    <w:rPr>
      <w:szCs w:val="24"/>
    </w:rPr>
  </w:style>
  <w:style w:type="character" w:customStyle="1" w:styleId="TekstopmerkingTeken">
    <w:name w:val="Tekst opmerking Teken"/>
    <w:basedOn w:val="Standaardalinea-lettertype"/>
    <w:link w:val="Tekstopmerking"/>
    <w:uiPriority w:val="99"/>
    <w:rsid w:val="004C2A62"/>
    <w:rPr>
      <w:sz w:val="24"/>
      <w:szCs w:val="24"/>
    </w:rPr>
  </w:style>
  <w:style w:type="paragraph" w:styleId="Onderwerpvanopmerking">
    <w:name w:val="annotation subject"/>
    <w:basedOn w:val="Tekstopmerking"/>
    <w:next w:val="Tekstopmerking"/>
    <w:link w:val="OnderwerpvanopmerkingTeken"/>
    <w:uiPriority w:val="99"/>
    <w:semiHidden/>
    <w:unhideWhenUsed/>
    <w:rsid w:val="004C2A62"/>
    <w:rPr>
      <w:b/>
      <w:bCs/>
      <w:szCs w:val="20"/>
    </w:rPr>
  </w:style>
  <w:style w:type="character" w:customStyle="1" w:styleId="OnderwerpvanopmerkingTeken">
    <w:name w:val="Onderwerp van opmerking Teken"/>
    <w:basedOn w:val="TekstopmerkingTeken"/>
    <w:link w:val="Onderwerpvanopmerking"/>
    <w:uiPriority w:val="99"/>
    <w:semiHidden/>
    <w:rsid w:val="004C2A62"/>
    <w:rPr>
      <w:b/>
      <w:bCs/>
      <w:sz w:val="20"/>
      <w:szCs w:val="20"/>
    </w:rPr>
  </w:style>
  <w:style w:type="paragraph" w:customStyle="1" w:styleId="MyStyle">
    <w:name w:val="MyStyle"/>
    <w:basedOn w:val="Inhopg2"/>
    <w:link w:val="MyStyleChar"/>
    <w:qFormat/>
    <w:rsid w:val="00D1114F"/>
    <w:rPr>
      <w:noProof/>
    </w:rPr>
  </w:style>
  <w:style w:type="character" w:customStyle="1" w:styleId="Inhopg2Teken">
    <w:name w:val="Inhopg 2 Teken"/>
    <w:basedOn w:val="Standaardalinea-lettertype"/>
    <w:link w:val="Inhopg2"/>
    <w:uiPriority w:val="39"/>
    <w:rsid w:val="00D1114F"/>
    <w:rPr>
      <w:rFonts w:ascii="Times New Roman" w:hAnsi="Times New Roman"/>
      <w:sz w:val="24"/>
    </w:rPr>
  </w:style>
  <w:style w:type="character" w:customStyle="1" w:styleId="MyStyleChar">
    <w:name w:val="MyStyle Char"/>
    <w:basedOn w:val="Inhopg2Teken"/>
    <w:link w:val="MyStyle"/>
    <w:rsid w:val="00D1114F"/>
    <w:rPr>
      <w:rFonts w:ascii="Times New Roman" w:hAnsi="Times New Roman"/>
      <w:noProof/>
      <w:sz w:val="24"/>
    </w:rPr>
  </w:style>
  <w:style w:type="character" w:customStyle="1" w:styleId="Kop4Teken">
    <w:name w:val="Kop 4 Teken"/>
    <w:basedOn w:val="Standaardalinea-lettertype"/>
    <w:link w:val="Kop4"/>
    <w:uiPriority w:val="9"/>
    <w:rsid w:val="004C5EFE"/>
    <w:rPr>
      <w:rFonts w:asciiTheme="majorHAnsi" w:eastAsiaTheme="majorEastAsia" w:hAnsiTheme="majorHAnsi" w:cstheme="majorBidi"/>
      <w:bCs/>
      <w:iCs/>
      <w:color w:val="00B050"/>
      <w:sz w:val="24"/>
      <w:u w:val="single"/>
    </w:rPr>
  </w:style>
  <w:style w:type="table" w:styleId="Lichtearcering">
    <w:name w:val="Light Shading"/>
    <w:basedOn w:val="Standaardtabel"/>
    <w:uiPriority w:val="60"/>
    <w:rsid w:val="00501A8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8316">
      <w:bodyDiv w:val="1"/>
      <w:marLeft w:val="0"/>
      <w:marRight w:val="0"/>
      <w:marTop w:val="0"/>
      <w:marBottom w:val="0"/>
      <w:divBdr>
        <w:top w:val="none" w:sz="0" w:space="0" w:color="auto"/>
        <w:left w:val="none" w:sz="0" w:space="0" w:color="auto"/>
        <w:bottom w:val="none" w:sz="0" w:space="0" w:color="auto"/>
        <w:right w:val="none" w:sz="0" w:space="0" w:color="auto"/>
      </w:divBdr>
    </w:div>
    <w:div w:id="29115050">
      <w:bodyDiv w:val="1"/>
      <w:marLeft w:val="0"/>
      <w:marRight w:val="0"/>
      <w:marTop w:val="0"/>
      <w:marBottom w:val="0"/>
      <w:divBdr>
        <w:top w:val="none" w:sz="0" w:space="0" w:color="auto"/>
        <w:left w:val="none" w:sz="0" w:space="0" w:color="auto"/>
        <w:bottom w:val="none" w:sz="0" w:space="0" w:color="auto"/>
        <w:right w:val="none" w:sz="0" w:space="0" w:color="auto"/>
      </w:divBdr>
    </w:div>
    <w:div w:id="39716668">
      <w:bodyDiv w:val="1"/>
      <w:marLeft w:val="0"/>
      <w:marRight w:val="0"/>
      <w:marTop w:val="0"/>
      <w:marBottom w:val="0"/>
      <w:divBdr>
        <w:top w:val="none" w:sz="0" w:space="0" w:color="auto"/>
        <w:left w:val="none" w:sz="0" w:space="0" w:color="auto"/>
        <w:bottom w:val="none" w:sz="0" w:space="0" w:color="auto"/>
        <w:right w:val="none" w:sz="0" w:space="0" w:color="auto"/>
      </w:divBdr>
    </w:div>
    <w:div w:id="84813273">
      <w:bodyDiv w:val="1"/>
      <w:marLeft w:val="0"/>
      <w:marRight w:val="0"/>
      <w:marTop w:val="0"/>
      <w:marBottom w:val="0"/>
      <w:divBdr>
        <w:top w:val="none" w:sz="0" w:space="0" w:color="auto"/>
        <w:left w:val="none" w:sz="0" w:space="0" w:color="auto"/>
        <w:bottom w:val="none" w:sz="0" w:space="0" w:color="auto"/>
        <w:right w:val="none" w:sz="0" w:space="0" w:color="auto"/>
      </w:divBdr>
    </w:div>
    <w:div w:id="152718478">
      <w:bodyDiv w:val="1"/>
      <w:marLeft w:val="0"/>
      <w:marRight w:val="0"/>
      <w:marTop w:val="0"/>
      <w:marBottom w:val="0"/>
      <w:divBdr>
        <w:top w:val="none" w:sz="0" w:space="0" w:color="auto"/>
        <w:left w:val="none" w:sz="0" w:space="0" w:color="auto"/>
        <w:bottom w:val="none" w:sz="0" w:space="0" w:color="auto"/>
        <w:right w:val="none" w:sz="0" w:space="0" w:color="auto"/>
      </w:divBdr>
    </w:div>
    <w:div w:id="177887532">
      <w:bodyDiv w:val="1"/>
      <w:marLeft w:val="0"/>
      <w:marRight w:val="0"/>
      <w:marTop w:val="0"/>
      <w:marBottom w:val="0"/>
      <w:divBdr>
        <w:top w:val="none" w:sz="0" w:space="0" w:color="auto"/>
        <w:left w:val="none" w:sz="0" w:space="0" w:color="auto"/>
        <w:bottom w:val="none" w:sz="0" w:space="0" w:color="auto"/>
        <w:right w:val="none" w:sz="0" w:space="0" w:color="auto"/>
      </w:divBdr>
      <w:divsChild>
        <w:div w:id="101075734">
          <w:marLeft w:val="0"/>
          <w:marRight w:val="0"/>
          <w:marTop w:val="0"/>
          <w:marBottom w:val="0"/>
          <w:divBdr>
            <w:top w:val="none" w:sz="0" w:space="0" w:color="auto"/>
            <w:left w:val="none" w:sz="0" w:space="0" w:color="auto"/>
            <w:bottom w:val="none" w:sz="0" w:space="0" w:color="auto"/>
            <w:right w:val="none" w:sz="0" w:space="0" w:color="auto"/>
          </w:divBdr>
        </w:div>
      </w:divsChild>
    </w:div>
    <w:div w:id="185103982">
      <w:bodyDiv w:val="1"/>
      <w:marLeft w:val="0"/>
      <w:marRight w:val="0"/>
      <w:marTop w:val="0"/>
      <w:marBottom w:val="0"/>
      <w:divBdr>
        <w:top w:val="none" w:sz="0" w:space="0" w:color="auto"/>
        <w:left w:val="none" w:sz="0" w:space="0" w:color="auto"/>
        <w:bottom w:val="none" w:sz="0" w:space="0" w:color="auto"/>
        <w:right w:val="none" w:sz="0" w:space="0" w:color="auto"/>
      </w:divBdr>
    </w:div>
    <w:div w:id="185681892">
      <w:bodyDiv w:val="1"/>
      <w:marLeft w:val="0"/>
      <w:marRight w:val="0"/>
      <w:marTop w:val="0"/>
      <w:marBottom w:val="0"/>
      <w:divBdr>
        <w:top w:val="none" w:sz="0" w:space="0" w:color="auto"/>
        <w:left w:val="none" w:sz="0" w:space="0" w:color="auto"/>
        <w:bottom w:val="none" w:sz="0" w:space="0" w:color="auto"/>
        <w:right w:val="none" w:sz="0" w:space="0" w:color="auto"/>
      </w:divBdr>
    </w:div>
    <w:div w:id="187986895">
      <w:bodyDiv w:val="1"/>
      <w:marLeft w:val="0"/>
      <w:marRight w:val="0"/>
      <w:marTop w:val="0"/>
      <w:marBottom w:val="0"/>
      <w:divBdr>
        <w:top w:val="none" w:sz="0" w:space="0" w:color="auto"/>
        <w:left w:val="none" w:sz="0" w:space="0" w:color="auto"/>
        <w:bottom w:val="none" w:sz="0" w:space="0" w:color="auto"/>
        <w:right w:val="none" w:sz="0" w:space="0" w:color="auto"/>
      </w:divBdr>
    </w:div>
    <w:div w:id="195117559">
      <w:bodyDiv w:val="1"/>
      <w:marLeft w:val="0"/>
      <w:marRight w:val="0"/>
      <w:marTop w:val="0"/>
      <w:marBottom w:val="0"/>
      <w:divBdr>
        <w:top w:val="none" w:sz="0" w:space="0" w:color="auto"/>
        <w:left w:val="none" w:sz="0" w:space="0" w:color="auto"/>
        <w:bottom w:val="none" w:sz="0" w:space="0" w:color="auto"/>
        <w:right w:val="none" w:sz="0" w:space="0" w:color="auto"/>
      </w:divBdr>
    </w:div>
    <w:div w:id="225650511">
      <w:bodyDiv w:val="1"/>
      <w:marLeft w:val="0"/>
      <w:marRight w:val="0"/>
      <w:marTop w:val="0"/>
      <w:marBottom w:val="0"/>
      <w:divBdr>
        <w:top w:val="none" w:sz="0" w:space="0" w:color="auto"/>
        <w:left w:val="none" w:sz="0" w:space="0" w:color="auto"/>
        <w:bottom w:val="none" w:sz="0" w:space="0" w:color="auto"/>
        <w:right w:val="none" w:sz="0" w:space="0" w:color="auto"/>
      </w:divBdr>
    </w:div>
    <w:div w:id="251396710">
      <w:bodyDiv w:val="1"/>
      <w:marLeft w:val="0"/>
      <w:marRight w:val="0"/>
      <w:marTop w:val="0"/>
      <w:marBottom w:val="0"/>
      <w:divBdr>
        <w:top w:val="none" w:sz="0" w:space="0" w:color="auto"/>
        <w:left w:val="none" w:sz="0" w:space="0" w:color="auto"/>
        <w:bottom w:val="none" w:sz="0" w:space="0" w:color="auto"/>
        <w:right w:val="none" w:sz="0" w:space="0" w:color="auto"/>
      </w:divBdr>
    </w:div>
    <w:div w:id="256211267">
      <w:bodyDiv w:val="1"/>
      <w:marLeft w:val="0"/>
      <w:marRight w:val="0"/>
      <w:marTop w:val="0"/>
      <w:marBottom w:val="0"/>
      <w:divBdr>
        <w:top w:val="none" w:sz="0" w:space="0" w:color="auto"/>
        <w:left w:val="none" w:sz="0" w:space="0" w:color="auto"/>
        <w:bottom w:val="none" w:sz="0" w:space="0" w:color="auto"/>
        <w:right w:val="none" w:sz="0" w:space="0" w:color="auto"/>
      </w:divBdr>
    </w:div>
    <w:div w:id="276957789">
      <w:bodyDiv w:val="1"/>
      <w:marLeft w:val="0"/>
      <w:marRight w:val="0"/>
      <w:marTop w:val="0"/>
      <w:marBottom w:val="0"/>
      <w:divBdr>
        <w:top w:val="none" w:sz="0" w:space="0" w:color="auto"/>
        <w:left w:val="none" w:sz="0" w:space="0" w:color="auto"/>
        <w:bottom w:val="none" w:sz="0" w:space="0" w:color="auto"/>
        <w:right w:val="none" w:sz="0" w:space="0" w:color="auto"/>
      </w:divBdr>
    </w:div>
    <w:div w:id="306326616">
      <w:bodyDiv w:val="1"/>
      <w:marLeft w:val="0"/>
      <w:marRight w:val="0"/>
      <w:marTop w:val="0"/>
      <w:marBottom w:val="0"/>
      <w:divBdr>
        <w:top w:val="none" w:sz="0" w:space="0" w:color="auto"/>
        <w:left w:val="none" w:sz="0" w:space="0" w:color="auto"/>
        <w:bottom w:val="none" w:sz="0" w:space="0" w:color="auto"/>
        <w:right w:val="none" w:sz="0" w:space="0" w:color="auto"/>
      </w:divBdr>
    </w:div>
    <w:div w:id="328139938">
      <w:bodyDiv w:val="1"/>
      <w:marLeft w:val="0"/>
      <w:marRight w:val="0"/>
      <w:marTop w:val="0"/>
      <w:marBottom w:val="0"/>
      <w:divBdr>
        <w:top w:val="none" w:sz="0" w:space="0" w:color="auto"/>
        <w:left w:val="none" w:sz="0" w:space="0" w:color="auto"/>
        <w:bottom w:val="none" w:sz="0" w:space="0" w:color="auto"/>
        <w:right w:val="none" w:sz="0" w:space="0" w:color="auto"/>
      </w:divBdr>
    </w:div>
    <w:div w:id="366368600">
      <w:bodyDiv w:val="1"/>
      <w:marLeft w:val="0"/>
      <w:marRight w:val="0"/>
      <w:marTop w:val="0"/>
      <w:marBottom w:val="0"/>
      <w:divBdr>
        <w:top w:val="none" w:sz="0" w:space="0" w:color="auto"/>
        <w:left w:val="none" w:sz="0" w:space="0" w:color="auto"/>
        <w:bottom w:val="none" w:sz="0" w:space="0" w:color="auto"/>
        <w:right w:val="none" w:sz="0" w:space="0" w:color="auto"/>
      </w:divBdr>
    </w:div>
    <w:div w:id="405998509">
      <w:bodyDiv w:val="1"/>
      <w:marLeft w:val="0"/>
      <w:marRight w:val="0"/>
      <w:marTop w:val="0"/>
      <w:marBottom w:val="0"/>
      <w:divBdr>
        <w:top w:val="none" w:sz="0" w:space="0" w:color="auto"/>
        <w:left w:val="none" w:sz="0" w:space="0" w:color="auto"/>
        <w:bottom w:val="none" w:sz="0" w:space="0" w:color="auto"/>
        <w:right w:val="none" w:sz="0" w:space="0" w:color="auto"/>
      </w:divBdr>
    </w:div>
    <w:div w:id="408307545">
      <w:bodyDiv w:val="1"/>
      <w:marLeft w:val="0"/>
      <w:marRight w:val="0"/>
      <w:marTop w:val="0"/>
      <w:marBottom w:val="0"/>
      <w:divBdr>
        <w:top w:val="none" w:sz="0" w:space="0" w:color="auto"/>
        <w:left w:val="none" w:sz="0" w:space="0" w:color="auto"/>
        <w:bottom w:val="none" w:sz="0" w:space="0" w:color="auto"/>
        <w:right w:val="none" w:sz="0" w:space="0" w:color="auto"/>
      </w:divBdr>
    </w:div>
    <w:div w:id="409544008">
      <w:bodyDiv w:val="1"/>
      <w:marLeft w:val="0"/>
      <w:marRight w:val="0"/>
      <w:marTop w:val="0"/>
      <w:marBottom w:val="0"/>
      <w:divBdr>
        <w:top w:val="none" w:sz="0" w:space="0" w:color="auto"/>
        <w:left w:val="none" w:sz="0" w:space="0" w:color="auto"/>
        <w:bottom w:val="none" w:sz="0" w:space="0" w:color="auto"/>
        <w:right w:val="none" w:sz="0" w:space="0" w:color="auto"/>
      </w:divBdr>
    </w:div>
    <w:div w:id="581568410">
      <w:bodyDiv w:val="1"/>
      <w:marLeft w:val="0"/>
      <w:marRight w:val="0"/>
      <w:marTop w:val="0"/>
      <w:marBottom w:val="0"/>
      <w:divBdr>
        <w:top w:val="none" w:sz="0" w:space="0" w:color="auto"/>
        <w:left w:val="none" w:sz="0" w:space="0" w:color="auto"/>
        <w:bottom w:val="none" w:sz="0" w:space="0" w:color="auto"/>
        <w:right w:val="none" w:sz="0" w:space="0" w:color="auto"/>
      </w:divBdr>
    </w:div>
    <w:div w:id="640235074">
      <w:bodyDiv w:val="1"/>
      <w:marLeft w:val="0"/>
      <w:marRight w:val="0"/>
      <w:marTop w:val="0"/>
      <w:marBottom w:val="0"/>
      <w:divBdr>
        <w:top w:val="none" w:sz="0" w:space="0" w:color="auto"/>
        <w:left w:val="none" w:sz="0" w:space="0" w:color="auto"/>
        <w:bottom w:val="none" w:sz="0" w:space="0" w:color="auto"/>
        <w:right w:val="none" w:sz="0" w:space="0" w:color="auto"/>
      </w:divBdr>
      <w:divsChild>
        <w:div w:id="453259749">
          <w:marLeft w:val="0"/>
          <w:marRight w:val="0"/>
          <w:marTop w:val="0"/>
          <w:marBottom w:val="0"/>
          <w:divBdr>
            <w:top w:val="none" w:sz="0" w:space="0" w:color="auto"/>
            <w:left w:val="none" w:sz="0" w:space="0" w:color="auto"/>
            <w:bottom w:val="none" w:sz="0" w:space="0" w:color="auto"/>
            <w:right w:val="none" w:sz="0" w:space="0" w:color="auto"/>
          </w:divBdr>
          <w:divsChild>
            <w:div w:id="881674176">
              <w:marLeft w:val="0"/>
              <w:marRight w:val="0"/>
              <w:marTop w:val="0"/>
              <w:marBottom w:val="0"/>
              <w:divBdr>
                <w:top w:val="none" w:sz="0" w:space="0" w:color="auto"/>
                <w:left w:val="none" w:sz="0" w:space="0" w:color="auto"/>
                <w:bottom w:val="none" w:sz="0" w:space="0" w:color="auto"/>
                <w:right w:val="none" w:sz="0" w:space="0" w:color="auto"/>
              </w:divBdr>
              <w:divsChild>
                <w:div w:id="6733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1608">
      <w:bodyDiv w:val="1"/>
      <w:marLeft w:val="0"/>
      <w:marRight w:val="0"/>
      <w:marTop w:val="0"/>
      <w:marBottom w:val="0"/>
      <w:divBdr>
        <w:top w:val="none" w:sz="0" w:space="0" w:color="auto"/>
        <w:left w:val="none" w:sz="0" w:space="0" w:color="auto"/>
        <w:bottom w:val="none" w:sz="0" w:space="0" w:color="auto"/>
        <w:right w:val="none" w:sz="0" w:space="0" w:color="auto"/>
      </w:divBdr>
    </w:div>
    <w:div w:id="717046077">
      <w:bodyDiv w:val="1"/>
      <w:marLeft w:val="0"/>
      <w:marRight w:val="0"/>
      <w:marTop w:val="0"/>
      <w:marBottom w:val="0"/>
      <w:divBdr>
        <w:top w:val="none" w:sz="0" w:space="0" w:color="auto"/>
        <w:left w:val="none" w:sz="0" w:space="0" w:color="auto"/>
        <w:bottom w:val="none" w:sz="0" w:space="0" w:color="auto"/>
        <w:right w:val="none" w:sz="0" w:space="0" w:color="auto"/>
      </w:divBdr>
    </w:div>
    <w:div w:id="751857899">
      <w:bodyDiv w:val="1"/>
      <w:marLeft w:val="0"/>
      <w:marRight w:val="0"/>
      <w:marTop w:val="0"/>
      <w:marBottom w:val="0"/>
      <w:divBdr>
        <w:top w:val="none" w:sz="0" w:space="0" w:color="auto"/>
        <w:left w:val="none" w:sz="0" w:space="0" w:color="auto"/>
        <w:bottom w:val="none" w:sz="0" w:space="0" w:color="auto"/>
        <w:right w:val="none" w:sz="0" w:space="0" w:color="auto"/>
      </w:divBdr>
    </w:div>
    <w:div w:id="757941985">
      <w:bodyDiv w:val="1"/>
      <w:marLeft w:val="0"/>
      <w:marRight w:val="0"/>
      <w:marTop w:val="0"/>
      <w:marBottom w:val="0"/>
      <w:divBdr>
        <w:top w:val="none" w:sz="0" w:space="0" w:color="auto"/>
        <w:left w:val="none" w:sz="0" w:space="0" w:color="auto"/>
        <w:bottom w:val="none" w:sz="0" w:space="0" w:color="auto"/>
        <w:right w:val="none" w:sz="0" w:space="0" w:color="auto"/>
      </w:divBdr>
    </w:div>
    <w:div w:id="766388548">
      <w:bodyDiv w:val="1"/>
      <w:marLeft w:val="0"/>
      <w:marRight w:val="0"/>
      <w:marTop w:val="0"/>
      <w:marBottom w:val="0"/>
      <w:divBdr>
        <w:top w:val="none" w:sz="0" w:space="0" w:color="auto"/>
        <w:left w:val="none" w:sz="0" w:space="0" w:color="auto"/>
        <w:bottom w:val="none" w:sz="0" w:space="0" w:color="auto"/>
        <w:right w:val="none" w:sz="0" w:space="0" w:color="auto"/>
      </w:divBdr>
    </w:div>
    <w:div w:id="789128362">
      <w:bodyDiv w:val="1"/>
      <w:marLeft w:val="0"/>
      <w:marRight w:val="0"/>
      <w:marTop w:val="0"/>
      <w:marBottom w:val="0"/>
      <w:divBdr>
        <w:top w:val="none" w:sz="0" w:space="0" w:color="auto"/>
        <w:left w:val="none" w:sz="0" w:space="0" w:color="auto"/>
        <w:bottom w:val="none" w:sz="0" w:space="0" w:color="auto"/>
        <w:right w:val="none" w:sz="0" w:space="0" w:color="auto"/>
      </w:divBdr>
    </w:div>
    <w:div w:id="801075206">
      <w:bodyDiv w:val="1"/>
      <w:marLeft w:val="0"/>
      <w:marRight w:val="0"/>
      <w:marTop w:val="0"/>
      <w:marBottom w:val="0"/>
      <w:divBdr>
        <w:top w:val="none" w:sz="0" w:space="0" w:color="auto"/>
        <w:left w:val="none" w:sz="0" w:space="0" w:color="auto"/>
        <w:bottom w:val="none" w:sz="0" w:space="0" w:color="auto"/>
        <w:right w:val="none" w:sz="0" w:space="0" w:color="auto"/>
      </w:divBdr>
    </w:div>
    <w:div w:id="812404681">
      <w:bodyDiv w:val="1"/>
      <w:marLeft w:val="0"/>
      <w:marRight w:val="0"/>
      <w:marTop w:val="0"/>
      <w:marBottom w:val="0"/>
      <w:divBdr>
        <w:top w:val="none" w:sz="0" w:space="0" w:color="auto"/>
        <w:left w:val="none" w:sz="0" w:space="0" w:color="auto"/>
        <w:bottom w:val="none" w:sz="0" w:space="0" w:color="auto"/>
        <w:right w:val="none" w:sz="0" w:space="0" w:color="auto"/>
      </w:divBdr>
    </w:div>
    <w:div w:id="812715914">
      <w:bodyDiv w:val="1"/>
      <w:marLeft w:val="0"/>
      <w:marRight w:val="0"/>
      <w:marTop w:val="0"/>
      <w:marBottom w:val="0"/>
      <w:divBdr>
        <w:top w:val="none" w:sz="0" w:space="0" w:color="auto"/>
        <w:left w:val="none" w:sz="0" w:space="0" w:color="auto"/>
        <w:bottom w:val="none" w:sz="0" w:space="0" w:color="auto"/>
        <w:right w:val="none" w:sz="0" w:space="0" w:color="auto"/>
      </w:divBdr>
    </w:div>
    <w:div w:id="847906289">
      <w:bodyDiv w:val="1"/>
      <w:marLeft w:val="0"/>
      <w:marRight w:val="0"/>
      <w:marTop w:val="0"/>
      <w:marBottom w:val="0"/>
      <w:divBdr>
        <w:top w:val="none" w:sz="0" w:space="0" w:color="auto"/>
        <w:left w:val="none" w:sz="0" w:space="0" w:color="auto"/>
        <w:bottom w:val="none" w:sz="0" w:space="0" w:color="auto"/>
        <w:right w:val="none" w:sz="0" w:space="0" w:color="auto"/>
      </w:divBdr>
    </w:div>
    <w:div w:id="879367005">
      <w:bodyDiv w:val="1"/>
      <w:marLeft w:val="0"/>
      <w:marRight w:val="0"/>
      <w:marTop w:val="0"/>
      <w:marBottom w:val="0"/>
      <w:divBdr>
        <w:top w:val="none" w:sz="0" w:space="0" w:color="auto"/>
        <w:left w:val="none" w:sz="0" w:space="0" w:color="auto"/>
        <w:bottom w:val="none" w:sz="0" w:space="0" w:color="auto"/>
        <w:right w:val="none" w:sz="0" w:space="0" w:color="auto"/>
      </w:divBdr>
    </w:div>
    <w:div w:id="900291322">
      <w:bodyDiv w:val="1"/>
      <w:marLeft w:val="0"/>
      <w:marRight w:val="0"/>
      <w:marTop w:val="0"/>
      <w:marBottom w:val="0"/>
      <w:divBdr>
        <w:top w:val="none" w:sz="0" w:space="0" w:color="auto"/>
        <w:left w:val="none" w:sz="0" w:space="0" w:color="auto"/>
        <w:bottom w:val="none" w:sz="0" w:space="0" w:color="auto"/>
        <w:right w:val="none" w:sz="0" w:space="0" w:color="auto"/>
      </w:divBdr>
    </w:div>
    <w:div w:id="910308885">
      <w:bodyDiv w:val="1"/>
      <w:marLeft w:val="0"/>
      <w:marRight w:val="0"/>
      <w:marTop w:val="0"/>
      <w:marBottom w:val="0"/>
      <w:divBdr>
        <w:top w:val="none" w:sz="0" w:space="0" w:color="auto"/>
        <w:left w:val="none" w:sz="0" w:space="0" w:color="auto"/>
        <w:bottom w:val="none" w:sz="0" w:space="0" w:color="auto"/>
        <w:right w:val="none" w:sz="0" w:space="0" w:color="auto"/>
      </w:divBdr>
      <w:divsChild>
        <w:div w:id="1161460965">
          <w:marLeft w:val="0"/>
          <w:marRight w:val="0"/>
          <w:marTop w:val="0"/>
          <w:marBottom w:val="0"/>
          <w:divBdr>
            <w:top w:val="none" w:sz="0" w:space="0" w:color="auto"/>
            <w:left w:val="none" w:sz="0" w:space="0" w:color="auto"/>
            <w:bottom w:val="none" w:sz="0" w:space="0" w:color="auto"/>
            <w:right w:val="none" w:sz="0" w:space="0" w:color="auto"/>
          </w:divBdr>
        </w:div>
      </w:divsChild>
    </w:div>
    <w:div w:id="921370872">
      <w:bodyDiv w:val="1"/>
      <w:marLeft w:val="0"/>
      <w:marRight w:val="0"/>
      <w:marTop w:val="0"/>
      <w:marBottom w:val="0"/>
      <w:divBdr>
        <w:top w:val="none" w:sz="0" w:space="0" w:color="auto"/>
        <w:left w:val="none" w:sz="0" w:space="0" w:color="auto"/>
        <w:bottom w:val="none" w:sz="0" w:space="0" w:color="auto"/>
        <w:right w:val="none" w:sz="0" w:space="0" w:color="auto"/>
      </w:divBdr>
    </w:div>
    <w:div w:id="929046296">
      <w:bodyDiv w:val="1"/>
      <w:marLeft w:val="0"/>
      <w:marRight w:val="0"/>
      <w:marTop w:val="0"/>
      <w:marBottom w:val="0"/>
      <w:divBdr>
        <w:top w:val="none" w:sz="0" w:space="0" w:color="auto"/>
        <w:left w:val="none" w:sz="0" w:space="0" w:color="auto"/>
        <w:bottom w:val="none" w:sz="0" w:space="0" w:color="auto"/>
        <w:right w:val="none" w:sz="0" w:space="0" w:color="auto"/>
      </w:divBdr>
    </w:div>
    <w:div w:id="945648722">
      <w:bodyDiv w:val="1"/>
      <w:marLeft w:val="0"/>
      <w:marRight w:val="0"/>
      <w:marTop w:val="0"/>
      <w:marBottom w:val="0"/>
      <w:divBdr>
        <w:top w:val="none" w:sz="0" w:space="0" w:color="auto"/>
        <w:left w:val="none" w:sz="0" w:space="0" w:color="auto"/>
        <w:bottom w:val="none" w:sz="0" w:space="0" w:color="auto"/>
        <w:right w:val="none" w:sz="0" w:space="0" w:color="auto"/>
      </w:divBdr>
    </w:div>
    <w:div w:id="983583691">
      <w:bodyDiv w:val="1"/>
      <w:marLeft w:val="0"/>
      <w:marRight w:val="0"/>
      <w:marTop w:val="0"/>
      <w:marBottom w:val="0"/>
      <w:divBdr>
        <w:top w:val="none" w:sz="0" w:space="0" w:color="auto"/>
        <w:left w:val="none" w:sz="0" w:space="0" w:color="auto"/>
        <w:bottom w:val="none" w:sz="0" w:space="0" w:color="auto"/>
        <w:right w:val="none" w:sz="0" w:space="0" w:color="auto"/>
      </w:divBdr>
    </w:div>
    <w:div w:id="993409769">
      <w:bodyDiv w:val="1"/>
      <w:marLeft w:val="0"/>
      <w:marRight w:val="0"/>
      <w:marTop w:val="0"/>
      <w:marBottom w:val="0"/>
      <w:divBdr>
        <w:top w:val="none" w:sz="0" w:space="0" w:color="auto"/>
        <w:left w:val="none" w:sz="0" w:space="0" w:color="auto"/>
        <w:bottom w:val="none" w:sz="0" w:space="0" w:color="auto"/>
        <w:right w:val="none" w:sz="0" w:space="0" w:color="auto"/>
      </w:divBdr>
    </w:div>
    <w:div w:id="1002051986">
      <w:bodyDiv w:val="1"/>
      <w:marLeft w:val="0"/>
      <w:marRight w:val="0"/>
      <w:marTop w:val="0"/>
      <w:marBottom w:val="0"/>
      <w:divBdr>
        <w:top w:val="none" w:sz="0" w:space="0" w:color="auto"/>
        <w:left w:val="none" w:sz="0" w:space="0" w:color="auto"/>
        <w:bottom w:val="none" w:sz="0" w:space="0" w:color="auto"/>
        <w:right w:val="none" w:sz="0" w:space="0" w:color="auto"/>
      </w:divBdr>
    </w:div>
    <w:div w:id="1070153716">
      <w:bodyDiv w:val="1"/>
      <w:marLeft w:val="0"/>
      <w:marRight w:val="0"/>
      <w:marTop w:val="0"/>
      <w:marBottom w:val="0"/>
      <w:divBdr>
        <w:top w:val="none" w:sz="0" w:space="0" w:color="auto"/>
        <w:left w:val="none" w:sz="0" w:space="0" w:color="auto"/>
        <w:bottom w:val="none" w:sz="0" w:space="0" w:color="auto"/>
        <w:right w:val="none" w:sz="0" w:space="0" w:color="auto"/>
      </w:divBdr>
      <w:divsChild>
        <w:div w:id="540441642">
          <w:marLeft w:val="0"/>
          <w:marRight w:val="0"/>
          <w:marTop w:val="0"/>
          <w:marBottom w:val="0"/>
          <w:divBdr>
            <w:top w:val="none" w:sz="0" w:space="0" w:color="auto"/>
            <w:left w:val="none" w:sz="0" w:space="0" w:color="auto"/>
            <w:bottom w:val="none" w:sz="0" w:space="0" w:color="auto"/>
            <w:right w:val="none" w:sz="0" w:space="0" w:color="auto"/>
          </w:divBdr>
        </w:div>
        <w:div w:id="257642520">
          <w:marLeft w:val="0"/>
          <w:marRight w:val="0"/>
          <w:marTop w:val="0"/>
          <w:marBottom w:val="0"/>
          <w:divBdr>
            <w:top w:val="none" w:sz="0" w:space="0" w:color="auto"/>
            <w:left w:val="none" w:sz="0" w:space="0" w:color="auto"/>
            <w:bottom w:val="none" w:sz="0" w:space="0" w:color="auto"/>
            <w:right w:val="none" w:sz="0" w:space="0" w:color="auto"/>
          </w:divBdr>
        </w:div>
        <w:div w:id="1196581872">
          <w:marLeft w:val="0"/>
          <w:marRight w:val="0"/>
          <w:marTop w:val="0"/>
          <w:marBottom w:val="0"/>
          <w:divBdr>
            <w:top w:val="none" w:sz="0" w:space="0" w:color="auto"/>
            <w:left w:val="none" w:sz="0" w:space="0" w:color="auto"/>
            <w:bottom w:val="none" w:sz="0" w:space="0" w:color="auto"/>
            <w:right w:val="none" w:sz="0" w:space="0" w:color="auto"/>
          </w:divBdr>
        </w:div>
        <w:div w:id="453714376">
          <w:marLeft w:val="0"/>
          <w:marRight w:val="0"/>
          <w:marTop w:val="0"/>
          <w:marBottom w:val="0"/>
          <w:divBdr>
            <w:top w:val="none" w:sz="0" w:space="0" w:color="auto"/>
            <w:left w:val="none" w:sz="0" w:space="0" w:color="auto"/>
            <w:bottom w:val="none" w:sz="0" w:space="0" w:color="auto"/>
            <w:right w:val="none" w:sz="0" w:space="0" w:color="auto"/>
          </w:divBdr>
        </w:div>
        <w:div w:id="25060483">
          <w:marLeft w:val="0"/>
          <w:marRight w:val="0"/>
          <w:marTop w:val="0"/>
          <w:marBottom w:val="0"/>
          <w:divBdr>
            <w:top w:val="none" w:sz="0" w:space="0" w:color="auto"/>
            <w:left w:val="none" w:sz="0" w:space="0" w:color="auto"/>
            <w:bottom w:val="none" w:sz="0" w:space="0" w:color="auto"/>
            <w:right w:val="none" w:sz="0" w:space="0" w:color="auto"/>
          </w:divBdr>
        </w:div>
        <w:div w:id="606548937">
          <w:marLeft w:val="0"/>
          <w:marRight w:val="0"/>
          <w:marTop w:val="0"/>
          <w:marBottom w:val="0"/>
          <w:divBdr>
            <w:top w:val="none" w:sz="0" w:space="0" w:color="auto"/>
            <w:left w:val="none" w:sz="0" w:space="0" w:color="auto"/>
            <w:bottom w:val="none" w:sz="0" w:space="0" w:color="auto"/>
            <w:right w:val="none" w:sz="0" w:space="0" w:color="auto"/>
          </w:divBdr>
        </w:div>
        <w:div w:id="886375339">
          <w:marLeft w:val="0"/>
          <w:marRight w:val="0"/>
          <w:marTop w:val="0"/>
          <w:marBottom w:val="0"/>
          <w:divBdr>
            <w:top w:val="none" w:sz="0" w:space="0" w:color="auto"/>
            <w:left w:val="none" w:sz="0" w:space="0" w:color="auto"/>
            <w:bottom w:val="none" w:sz="0" w:space="0" w:color="auto"/>
            <w:right w:val="none" w:sz="0" w:space="0" w:color="auto"/>
          </w:divBdr>
        </w:div>
      </w:divsChild>
    </w:div>
    <w:div w:id="1092313621">
      <w:bodyDiv w:val="1"/>
      <w:marLeft w:val="0"/>
      <w:marRight w:val="0"/>
      <w:marTop w:val="0"/>
      <w:marBottom w:val="0"/>
      <w:divBdr>
        <w:top w:val="none" w:sz="0" w:space="0" w:color="auto"/>
        <w:left w:val="none" w:sz="0" w:space="0" w:color="auto"/>
        <w:bottom w:val="none" w:sz="0" w:space="0" w:color="auto"/>
        <w:right w:val="none" w:sz="0" w:space="0" w:color="auto"/>
      </w:divBdr>
    </w:div>
    <w:div w:id="1096484526">
      <w:bodyDiv w:val="1"/>
      <w:marLeft w:val="0"/>
      <w:marRight w:val="0"/>
      <w:marTop w:val="0"/>
      <w:marBottom w:val="0"/>
      <w:divBdr>
        <w:top w:val="none" w:sz="0" w:space="0" w:color="auto"/>
        <w:left w:val="none" w:sz="0" w:space="0" w:color="auto"/>
        <w:bottom w:val="none" w:sz="0" w:space="0" w:color="auto"/>
        <w:right w:val="none" w:sz="0" w:space="0" w:color="auto"/>
      </w:divBdr>
    </w:div>
    <w:div w:id="1100948492">
      <w:bodyDiv w:val="1"/>
      <w:marLeft w:val="0"/>
      <w:marRight w:val="0"/>
      <w:marTop w:val="0"/>
      <w:marBottom w:val="0"/>
      <w:divBdr>
        <w:top w:val="none" w:sz="0" w:space="0" w:color="auto"/>
        <w:left w:val="none" w:sz="0" w:space="0" w:color="auto"/>
        <w:bottom w:val="none" w:sz="0" w:space="0" w:color="auto"/>
        <w:right w:val="none" w:sz="0" w:space="0" w:color="auto"/>
      </w:divBdr>
    </w:div>
    <w:div w:id="1113404439">
      <w:bodyDiv w:val="1"/>
      <w:marLeft w:val="0"/>
      <w:marRight w:val="0"/>
      <w:marTop w:val="0"/>
      <w:marBottom w:val="0"/>
      <w:divBdr>
        <w:top w:val="none" w:sz="0" w:space="0" w:color="auto"/>
        <w:left w:val="none" w:sz="0" w:space="0" w:color="auto"/>
        <w:bottom w:val="none" w:sz="0" w:space="0" w:color="auto"/>
        <w:right w:val="none" w:sz="0" w:space="0" w:color="auto"/>
      </w:divBdr>
    </w:div>
    <w:div w:id="1132139941">
      <w:bodyDiv w:val="1"/>
      <w:marLeft w:val="0"/>
      <w:marRight w:val="0"/>
      <w:marTop w:val="0"/>
      <w:marBottom w:val="0"/>
      <w:divBdr>
        <w:top w:val="none" w:sz="0" w:space="0" w:color="auto"/>
        <w:left w:val="none" w:sz="0" w:space="0" w:color="auto"/>
        <w:bottom w:val="none" w:sz="0" w:space="0" w:color="auto"/>
        <w:right w:val="none" w:sz="0" w:space="0" w:color="auto"/>
      </w:divBdr>
    </w:div>
    <w:div w:id="1170019979">
      <w:bodyDiv w:val="1"/>
      <w:marLeft w:val="0"/>
      <w:marRight w:val="0"/>
      <w:marTop w:val="0"/>
      <w:marBottom w:val="0"/>
      <w:divBdr>
        <w:top w:val="none" w:sz="0" w:space="0" w:color="auto"/>
        <w:left w:val="none" w:sz="0" w:space="0" w:color="auto"/>
        <w:bottom w:val="none" w:sz="0" w:space="0" w:color="auto"/>
        <w:right w:val="none" w:sz="0" w:space="0" w:color="auto"/>
      </w:divBdr>
    </w:div>
    <w:div w:id="1306398291">
      <w:bodyDiv w:val="1"/>
      <w:marLeft w:val="0"/>
      <w:marRight w:val="0"/>
      <w:marTop w:val="0"/>
      <w:marBottom w:val="0"/>
      <w:divBdr>
        <w:top w:val="none" w:sz="0" w:space="0" w:color="auto"/>
        <w:left w:val="none" w:sz="0" w:space="0" w:color="auto"/>
        <w:bottom w:val="none" w:sz="0" w:space="0" w:color="auto"/>
        <w:right w:val="none" w:sz="0" w:space="0" w:color="auto"/>
      </w:divBdr>
    </w:div>
    <w:div w:id="1362122839">
      <w:bodyDiv w:val="1"/>
      <w:marLeft w:val="0"/>
      <w:marRight w:val="0"/>
      <w:marTop w:val="0"/>
      <w:marBottom w:val="0"/>
      <w:divBdr>
        <w:top w:val="none" w:sz="0" w:space="0" w:color="auto"/>
        <w:left w:val="none" w:sz="0" w:space="0" w:color="auto"/>
        <w:bottom w:val="none" w:sz="0" w:space="0" w:color="auto"/>
        <w:right w:val="none" w:sz="0" w:space="0" w:color="auto"/>
      </w:divBdr>
    </w:div>
    <w:div w:id="1364676345">
      <w:bodyDiv w:val="1"/>
      <w:marLeft w:val="0"/>
      <w:marRight w:val="0"/>
      <w:marTop w:val="0"/>
      <w:marBottom w:val="0"/>
      <w:divBdr>
        <w:top w:val="none" w:sz="0" w:space="0" w:color="auto"/>
        <w:left w:val="none" w:sz="0" w:space="0" w:color="auto"/>
        <w:bottom w:val="none" w:sz="0" w:space="0" w:color="auto"/>
        <w:right w:val="none" w:sz="0" w:space="0" w:color="auto"/>
      </w:divBdr>
    </w:div>
    <w:div w:id="1401949200">
      <w:bodyDiv w:val="1"/>
      <w:marLeft w:val="0"/>
      <w:marRight w:val="0"/>
      <w:marTop w:val="0"/>
      <w:marBottom w:val="0"/>
      <w:divBdr>
        <w:top w:val="none" w:sz="0" w:space="0" w:color="auto"/>
        <w:left w:val="none" w:sz="0" w:space="0" w:color="auto"/>
        <w:bottom w:val="none" w:sz="0" w:space="0" w:color="auto"/>
        <w:right w:val="none" w:sz="0" w:space="0" w:color="auto"/>
      </w:divBdr>
    </w:div>
    <w:div w:id="1414813363">
      <w:bodyDiv w:val="1"/>
      <w:marLeft w:val="0"/>
      <w:marRight w:val="0"/>
      <w:marTop w:val="0"/>
      <w:marBottom w:val="0"/>
      <w:divBdr>
        <w:top w:val="none" w:sz="0" w:space="0" w:color="auto"/>
        <w:left w:val="none" w:sz="0" w:space="0" w:color="auto"/>
        <w:bottom w:val="none" w:sz="0" w:space="0" w:color="auto"/>
        <w:right w:val="none" w:sz="0" w:space="0" w:color="auto"/>
      </w:divBdr>
    </w:div>
    <w:div w:id="1447460681">
      <w:bodyDiv w:val="1"/>
      <w:marLeft w:val="0"/>
      <w:marRight w:val="0"/>
      <w:marTop w:val="0"/>
      <w:marBottom w:val="0"/>
      <w:divBdr>
        <w:top w:val="none" w:sz="0" w:space="0" w:color="auto"/>
        <w:left w:val="none" w:sz="0" w:space="0" w:color="auto"/>
        <w:bottom w:val="none" w:sz="0" w:space="0" w:color="auto"/>
        <w:right w:val="none" w:sz="0" w:space="0" w:color="auto"/>
      </w:divBdr>
    </w:div>
    <w:div w:id="1478717580">
      <w:bodyDiv w:val="1"/>
      <w:marLeft w:val="0"/>
      <w:marRight w:val="0"/>
      <w:marTop w:val="0"/>
      <w:marBottom w:val="0"/>
      <w:divBdr>
        <w:top w:val="none" w:sz="0" w:space="0" w:color="auto"/>
        <w:left w:val="none" w:sz="0" w:space="0" w:color="auto"/>
        <w:bottom w:val="none" w:sz="0" w:space="0" w:color="auto"/>
        <w:right w:val="none" w:sz="0" w:space="0" w:color="auto"/>
      </w:divBdr>
    </w:div>
    <w:div w:id="1503740156">
      <w:bodyDiv w:val="1"/>
      <w:marLeft w:val="0"/>
      <w:marRight w:val="0"/>
      <w:marTop w:val="0"/>
      <w:marBottom w:val="0"/>
      <w:divBdr>
        <w:top w:val="none" w:sz="0" w:space="0" w:color="auto"/>
        <w:left w:val="none" w:sz="0" w:space="0" w:color="auto"/>
        <w:bottom w:val="none" w:sz="0" w:space="0" w:color="auto"/>
        <w:right w:val="none" w:sz="0" w:space="0" w:color="auto"/>
      </w:divBdr>
    </w:div>
    <w:div w:id="1507939108">
      <w:bodyDiv w:val="1"/>
      <w:marLeft w:val="0"/>
      <w:marRight w:val="0"/>
      <w:marTop w:val="0"/>
      <w:marBottom w:val="0"/>
      <w:divBdr>
        <w:top w:val="none" w:sz="0" w:space="0" w:color="auto"/>
        <w:left w:val="none" w:sz="0" w:space="0" w:color="auto"/>
        <w:bottom w:val="none" w:sz="0" w:space="0" w:color="auto"/>
        <w:right w:val="none" w:sz="0" w:space="0" w:color="auto"/>
      </w:divBdr>
    </w:div>
    <w:div w:id="1582719921">
      <w:bodyDiv w:val="1"/>
      <w:marLeft w:val="0"/>
      <w:marRight w:val="0"/>
      <w:marTop w:val="0"/>
      <w:marBottom w:val="0"/>
      <w:divBdr>
        <w:top w:val="none" w:sz="0" w:space="0" w:color="auto"/>
        <w:left w:val="none" w:sz="0" w:space="0" w:color="auto"/>
        <w:bottom w:val="none" w:sz="0" w:space="0" w:color="auto"/>
        <w:right w:val="none" w:sz="0" w:space="0" w:color="auto"/>
      </w:divBdr>
    </w:div>
    <w:div w:id="1586644669">
      <w:bodyDiv w:val="1"/>
      <w:marLeft w:val="0"/>
      <w:marRight w:val="0"/>
      <w:marTop w:val="0"/>
      <w:marBottom w:val="0"/>
      <w:divBdr>
        <w:top w:val="none" w:sz="0" w:space="0" w:color="auto"/>
        <w:left w:val="none" w:sz="0" w:space="0" w:color="auto"/>
        <w:bottom w:val="none" w:sz="0" w:space="0" w:color="auto"/>
        <w:right w:val="none" w:sz="0" w:space="0" w:color="auto"/>
      </w:divBdr>
    </w:div>
    <w:div w:id="1593508082">
      <w:bodyDiv w:val="1"/>
      <w:marLeft w:val="0"/>
      <w:marRight w:val="0"/>
      <w:marTop w:val="0"/>
      <w:marBottom w:val="0"/>
      <w:divBdr>
        <w:top w:val="none" w:sz="0" w:space="0" w:color="auto"/>
        <w:left w:val="none" w:sz="0" w:space="0" w:color="auto"/>
        <w:bottom w:val="none" w:sz="0" w:space="0" w:color="auto"/>
        <w:right w:val="none" w:sz="0" w:space="0" w:color="auto"/>
      </w:divBdr>
    </w:div>
    <w:div w:id="1642807269">
      <w:bodyDiv w:val="1"/>
      <w:marLeft w:val="0"/>
      <w:marRight w:val="0"/>
      <w:marTop w:val="0"/>
      <w:marBottom w:val="0"/>
      <w:divBdr>
        <w:top w:val="none" w:sz="0" w:space="0" w:color="auto"/>
        <w:left w:val="none" w:sz="0" w:space="0" w:color="auto"/>
        <w:bottom w:val="none" w:sz="0" w:space="0" w:color="auto"/>
        <w:right w:val="none" w:sz="0" w:space="0" w:color="auto"/>
      </w:divBdr>
    </w:div>
    <w:div w:id="1643923630">
      <w:bodyDiv w:val="1"/>
      <w:marLeft w:val="0"/>
      <w:marRight w:val="0"/>
      <w:marTop w:val="0"/>
      <w:marBottom w:val="0"/>
      <w:divBdr>
        <w:top w:val="none" w:sz="0" w:space="0" w:color="auto"/>
        <w:left w:val="none" w:sz="0" w:space="0" w:color="auto"/>
        <w:bottom w:val="none" w:sz="0" w:space="0" w:color="auto"/>
        <w:right w:val="none" w:sz="0" w:space="0" w:color="auto"/>
      </w:divBdr>
    </w:div>
    <w:div w:id="1655570618">
      <w:bodyDiv w:val="1"/>
      <w:marLeft w:val="0"/>
      <w:marRight w:val="0"/>
      <w:marTop w:val="0"/>
      <w:marBottom w:val="0"/>
      <w:divBdr>
        <w:top w:val="none" w:sz="0" w:space="0" w:color="auto"/>
        <w:left w:val="none" w:sz="0" w:space="0" w:color="auto"/>
        <w:bottom w:val="none" w:sz="0" w:space="0" w:color="auto"/>
        <w:right w:val="none" w:sz="0" w:space="0" w:color="auto"/>
      </w:divBdr>
    </w:div>
    <w:div w:id="1655602750">
      <w:bodyDiv w:val="1"/>
      <w:marLeft w:val="0"/>
      <w:marRight w:val="0"/>
      <w:marTop w:val="0"/>
      <w:marBottom w:val="0"/>
      <w:divBdr>
        <w:top w:val="none" w:sz="0" w:space="0" w:color="auto"/>
        <w:left w:val="none" w:sz="0" w:space="0" w:color="auto"/>
        <w:bottom w:val="none" w:sz="0" w:space="0" w:color="auto"/>
        <w:right w:val="none" w:sz="0" w:space="0" w:color="auto"/>
      </w:divBdr>
    </w:div>
    <w:div w:id="1667245602">
      <w:bodyDiv w:val="1"/>
      <w:marLeft w:val="0"/>
      <w:marRight w:val="0"/>
      <w:marTop w:val="0"/>
      <w:marBottom w:val="0"/>
      <w:divBdr>
        <w:top w:val="none" w:sz="0" w:space="0" w:color="auto"/>
        <w:left w:val="none" w:sz="0" w:space="0" w:color="auto"/>
        <w:bottom w:val="none" w:sz="0" w:space="0" w:color="auto"/>
        <w:right w:val="none" w:sz="0" w:space="0" w:color="auto"/>
      </w:divBdr>
    </w:div>
    <w:div w:id="1671910122">
      <w:bodyDiv w:val="1"/>
      <w:marLeft w:val="0"/>
      <w:marRight w:val="0"/>
      <w:marTop w:val="0"/>
      <w:marBottom w:val="0"/>
      <w:divBdr>
        <w:top w:val="none" w:sz="0" w:space="0" w:color="auto"/>
        <w:left w:val="none" w:sz="0" w:space="0" w:color="auto"/>
        <w:bottom w:val="none" w:sz="0" w:space="0" w:color="auto"/>
        <w:right w:val="none" w:sz="0" w:space="0" w:color="auto"/>
      </w:divBdr>
    </w:div>
    <w:div w:id="1702777451">
      <w:bodyDiv w:val="1"/>
      <w:marLeft w:val="0"/>
      <w:marRight w:val="0"/>
      <w:marTop w:val="0"/>
      <w:marBottom w:val="0"/>
      <w:divBdr>
        <w:top w:val="none" w:sz="0" w:space="0" w:color="auto"/>
        <w:left w:val="none" w:sz="0" w:space="0" w:color="auto"/>
        <w:bottom w:val="none" w:sz="0" w:space="0" w:color="auto"/>
        <w:right w:val="none" w:sz="0" w:space="0" w:color="auto"/>
      </w:divBdr>
    </w:div>
    <w:div w:id="1714379909">
      <w:bodyDiv w:val="1"/>
      <w:marLeft w:val="0"/>
      <w:marRight w:val="0"/>
      <w:marTop w:val="0"/>
      <w:marBottom w:val="0"/>
      <w:divBdr>
        <w:top w:val="none" w:sz="0" w:space="0" w:color="auto"/>
        <w:left w:val="none" w:sz="0" w:space="0" w:color="auto"/>
        <w:bottom w:val="none" w:sz="0" w:space="0" w:color="auto"/>
        <w:right w:val="none" w:sz="0" w:space="0" w:color="auto"/>
      </w:divBdr>
    </w:div>
    <w:div w:id="1766025779">
      <w:bodyDiv w:val="1"/>
      <w:marLeft w:val="0"/>
      <w:marRight w:val="0"/>
      <w:marTop w:val="0"/>
      <w:marBottom w:val="0"/>
      <w:divBdr>
        <w:top w:val="none" w:sz="0" w:space="0" w:color="auto"/>
        <w:left w:val="none" w:sz="0" w:space="0" w:color="auto"/>
        <w:bottom w:val="none" w:sz="0" w:space="0" w:color="auto"/>
        <w:right w:val="none" w:sz="0" w:space="0" w:color="auto"/>
      </w:divBdr>
    </w:div>
    <w:div w:id="1836652672">
      <w:bodyDiv w:val="1"/>
      <w:marLeft w:val="0"/>
      <w:marRight w:val="0"/>
      <w:marTop w:val="0"/>
      <w:marBottom w:val="0"/>
      <w:divBdr>
        <w:top w:val="none" w:sz="0" w:space="0" w:color="auto"/>
        <w:left w:val="none" w:sz="0" w:space="0" w:color="auto"/>
        <w:bottom w:val="none" w:sz="0" w:space="0" w:color="auto"/>
        <w:right w:val="none" w:sz="0" w:space="0" w:color="auto"/>
      </w:divBdr>
    </w:div>
    <w:div w:id="1838643804">
      <w:bodyDiv w:val="1"/>
      <w:marLeft w:val="0"/>
      <w:marRight w:val="0"/>
      <w:marTop w:val="0"/>
      <w:marBottom w:val="0"/>
      <w:divBdr>
        <w:top w:val="none" w:sz="0" w:space="0" w:color="auto"/>
        <w:left w:val="none" w:sz="0" w:space="0" w:color="auto"/>
        <w:bottom w:val="none" w:sz="0" w:space="0" w:color="auto"/>
        <w:right w:val="none" w:sz="0" w:space="0" w:color="auto"/>
      </w:divBdr>
    </w:div>
    <w:div w:id="1858502210">
      <w:bodyDiv w:val="1"/>
      <w:marLeft w:val="0"/>
      <w:marRight w:val="0"/>
      <w:marTop w:val="0"/>
      <w:marBottom w:val="0"/>
      <w:divBdr>
        <w:top w:val="none" w:sz="0" w:space="0" w:color="auto"/>
        <w:left w:val="none" w:sz="0" w:space="0" w:color="auto"/>
        <w:bottom w:val="none" w:sz="0" w:space="0" w:color="auto"/>
        <w:right w:val="none" w:sz="0" w:space="0" w:color="auto"/>
      </w:divBdr>
    </w:div>
    <w:div w:id="1885411554">
      <w:bodyDiv w:val="1"/>
      <w:marLeft w:val="0"/>
      <w:marRight w:val="0"/>
      <w:marTop w:val="0"/>
      <w:marBottom w:val="0"/>
      <w:divBdr>
        <w:top w:val="none" w:sz="0" w:space="0" w:color="auto"/>
        <w:left w:val="none" w:sz="0" w:space="0" w:color="auto"/>
        <w:bottom w:val="none" w:sz="0" w:space="0" w:color="auto"/>
        <w:right w:val="none" w:sz="0" w:space="0" w:color="auto"/>
      </w:divBdr>
    </w:div>
    <w:div w:id="1889993802">
      <w:bodyDiv w:val="1"/>
      <w:marLeft w:val="0"/>
      <w:marRight w:val="0"/>
      <w:marTop w:val="0"/>
      <w:marBottom w:val="0"/>
      <w:divBdr>
        <w:top w:val="none" w:sz="0" w:space="0" w:color="auto"/>
        <w:left w:val="none" w:sz="0" w:space="0" w:color="auto"/>
        <w:bottom w:val="none" w:sz="0" w:space="0" w:color="auto"/>
        <w:right w:val="none" w:sz="0" w:space="0" w:color="auto"/>
      </w:divBdr>
    </w:div>
    <w:div w:id="1905211486">
      <w:bodyDiv w:val="1"/>
      <w:marLeft w:val="0"/>
      <w:marRight w:val="0"/>
      <w:marTop w:val="0"/>
      <w:marBottom w:val="0"/>
      <w:divBdr>
        <w:top w:val="none" w:sz="0" w:space="0" w:color="auto"/>
        <w:left w:val="none" w:sz="0" w:space="0" w:color="auto"/>
        <w:bottom w:val="none" w:sz="0" w:space="0" w:color="auto"/>
        <w:right w:val="none" w:sz="0" w:space="0" w:color="auto"/>
      </w:divBdr>
    </w:div>
    <w:div w:id="1931230073">
      <w:bodyDiv w:val="1"/>
      <w:marLeft w:val="0"/>
      <w:marRight w:val="0"/>
      <w:marTop w:val="0"/>
      <w:marBottom w:val="0"/>
      <w:divBdr>
        <w:top w:val="none" w:sz="0" w:space="0" w:color="auto"/>
        <w:left w:val="none" w:sz="0" w:space="0" w:color="auto"/>
        <w:bottom w:val="none" w:sz="0" w:space="0" w:color="auto"/>
        <w:right w:val="none" w:sz="0" w:space="0" w:color="auto"/>
      </w:divBdr>
    </w:div>
    <w:div w:id="1968390613">
      <w:bodyDiv w:val="1"/>
      <w:marLeft w:val="0"/>
      <w:marRight w:val="0"/>
      <w:marTop w:val="0"/>
      <w:marBottom w:val="0"/>
      <w:divBdr>
        <w:top w:val="none" w:sz="0" w:space="0" w:color="auto"/>
        <w:left w:val="none" w:sz="0" w:space="0" w:color="auto"/>
        <w:bottom w:val="none" w:sz="0" w:space="0" w:color="auto"/>
        <w:right w:val="none" w:sz="0" w:space="0" w:color="auto"/>
      </w:divBdr>
    </w:div>
    <w:div w:id="1988316355">
      <w:bodyDiv w:val="1"/>
      <w:marLeft w:val="0"/>
      <w:marRight w:val="0"/>
      <w:marTop w:val="0"/>
      <w:marBottom w:val="0"/>
      <w:divBdr>
        <w:top w:val="none" w:sz="0" w:space="0" w:color="auto"/>
        <w:left w:val="none" w:sz="0" w:space="0" w:color="auto"/>
        <w:bottom w:val="none" w:sz="0" w:space="0" w:color="auto"/>
        <w:right w:val="none" w:sz="0" w:space="0" w:color="auto"/>
      </w:divBdr>
      <w:divsChild>
        <w:div w:id="442115881">
          <w:marLeft w:val="806"/>
          <w:marRight w:val="0"/>
          <w:marTop w:val="130"/>
          <w:marBottom w:val="0"/>
          <w:divBdr>
            <w:top w:val="none" w:sz="0" w:space="0" w:color="auto"/>
            <w:left w:val="none" w:sz="0" w:space="0" w:color="auto"/>
            <w:bottom w:val="none" w:sz="0" w:space="0" w:color="auto"/>
            <w:right w:val="none" w:sz="0" w:space="0" w:color="auto"/>
          </w:divBdr>
        </w:div>
        <w:div w:id="535392383">
          <w:marLeft w:val="806"/>
          <w:marRight w:val="0"/>
          <w:marTop w:val="130"/>
          <w:marBottom w:val="0"/>
          <w:divBdr>
            <w:top w:val="none" w:sz="0" w:space="0" w:color="auto"/>
            <w:left w:val="none" w:sz="0" w:space="0" w:color="auto"/>
            <w:bottom w:val="none" w:sz="0" w:space="0" w:color="auto"/>
            <w:right w:val="none" w:sz="0" w:space="0" w:color="auto"/>
          </w:divBdr>
        </w:div>
        <w:div w:id="697967878">
          <w:marLeft w:val="806"/>
          <w:marRight w:val="0"/>
          <w:marTop w:val="130"/>
          <w:marBottom w:val="0"/>
          <w:divBdr>
            <w:top w:val="none" w:sz="0" w:space="0" w:color="auto"/>
            <w:left w:val="none" w:sz="0" w:space="0" w:color="auto"/>
            <w:bottom w:val="none" w:sz="0" w:space="0" w:color="auto"/>
            <w:right w:val="none" w:sz="0" w:space="0" w:color="auto"/>
          </w:divBdr>
        </w:div>
        <w:div w:id="1267733938">
          <w:marLeft w:val="806"/>
          <w:marRight w:val="0"/>
          <w:marTop w:val="130"/>
          <w:marBottom w:val="0"/>
          <w:divBdr>
            <w:top w:val="none" w:sz="0" w:space="0" w:color="auto"/>
            <w:left w:val="none" w:sz="0" w:space="0" w:color="auto"/>
            <w:bottom w:val="none" w:sz="0" w:space="0" w:color="auto"/>
            <w:right w:val="none" w:sz="0" w:space="0" w:color="auto"/>
          </w:divBdr>
        </w:div>
        <w:div w:id="1300037763">
          <w:marLeft w:val="806"/>
          <w:marRight w:val="0"/>
          <w:marTop w:val="130"/>
          <w:marBottom w:val="0"/>
          <w:divBdr>
            <w:top w:val="none" w:sz="0" w:space="0" w:color="auto"/>
            <w:left w:val="none" w:sz="0" w:space="0" w:color="auto"/>
            <w:bottom w:val="none" w:sz="0" w:space="0" w:color="auto"/>
            <w:right w:val="none" w:sz="0" w:space="0" w:color="auto"/>
          </w:divBdr>
        </w:div>
        <w:div w:id="1662927472">
          <w:marLeft w:val="806"/>
          <w:marRight w:val="0"/>
          <w:marTop w:val="130"/>
          <w:marBottom w:val="0"/>
          <w:divBdr>
            <w:top w:val="none" w:sz="0" w:space="0" w:color="auto"/>
            <w:left w:val="none" w:sz="0" w:space="0" w:color="auto"/>
            <w:bottom w:val="none" w:sz="0" w:space="0" w:color="auto"/>
            <w:right w:val="none" w:sz="0" w:space="0" w:color="auto"/>
          </w:divBdr>
        </w:div>
        <w:div w:id="1795909227">
          <w:marLeft w:val="806"/>
          <w:marRight w:val="0"/>
          <w:marTop w:val="130"/>
          <w:marBottom w:val="0"/>
          <w:divBdr>
            <w:top w:val="none" w:sz="0" w:space="0" w:color="auto"/>
            <w:left w:val="none" w:sz="0" w:space="0" w:color="auto"/>
            <w:bottom w:val="none" w:sz="0" w:space="0" w:color="auto"/>
            <w:right w:val="none" w:sz="0" w:space="0" w:color="auto"/>
          </w:divBdr>
        </w:div>
      </w:divsChild>
    </w:div>
    <w:div w:id="2012875185">
      <w:bodyDiv w:val="1"/>
      <w:marLeft w:val="0"/>
      <w:marRight w:val="0"/>
      <w:marTop w:val="0"/>
      <w:marBottom w:val="0"/>
      <w:divBdr>
        <w:top w:val="none" w:sz="0" w:space="0" w:color="auto"/>
        <w:left w:val="none" w:sz="0" w:space="0" w:color="auto"/>
        <w:bottom w:val="none" w:sz="0" w:space="0" w:color="auto"/>
        <w:right w:val="none" w:sz="0" w:space="0" w:color="auto"/>
      </w:divBdr>
    </w:div>
    <w:div w:id="2051222536">
      <w:bodyDiv w:val="1"/>
      <w:marLeft w:val="0"/>
      <w:marRight w:val="0"/>
      <w:marTop w:val="0"/>
      <w:marBottom w:val="0"/>
      <w:divBdr>
        <w:top w:val="none" w:sz="0" w:space="0" w:color="auto"/>
        <w:left w:val="none" w:sz="0" w:space="0" w:color="auto"/>
        <w:bottom w:val="none" w:sz="0" w:space="0" w:color="auto"/>
        <w:right w:val="none" w:sz="0" w:space="0" w:color="auto"/>
      </w:divBdr>
      <w:divsChild>
        <w:div w:id="1402097223">
          <w:marLeft w:val="0"/>
          <w:marRight w:val="0"/>
          <w:marTop w:val="0"/>
          <w:marBottom w:val="0"/>
          <w:divBdr>
            <w:top w:val="none" w:sz="0" w:space="0" w:color="auto"/>
            <w:left w:val="none" w:sz="0" w:space="0" w:color="auto"/>
            <w:bottom w:val="none" w:sz="0" w:space="0" w:color="auto"/>
            <w:right w:val="none" w:sz="0" w:space="0" w:color="auto"/>
          </w:divBdr>
        </w:div>
      </w:divsChild>
    </w:div>
    <w:div w:id="2062361875">
      <w:bodyDiv w:val="1"/>
      <w:marLeft w:val="0"/>
      <w:marRight w:val="0"/>
      <w:marTop w:val="0"/>
      <w:marBottom w:val="0"/>
      <w:divBdr>
        <w:top w:val="none" w:sz="0" w:space="0" w:color="auto"/>
        <w:left w:val="none" w:sz="0" w:space="0" w:color="auto"/>
        <w:bottom w:val="none" w:sz="0" w:space="0" w:color="auto"/>
        <w:right w:val="none" w:sz="0" w:space="0" w:color="auto"/>
      </w:divBdr>
    </w:div>
    <w:div w:id="2079399954">
      <w:bodyDiv w:val="1"/>
      <w:marLeft w:val="0"/>
      <w:marRight w:val="0"/>
      <w:marTop w:val="0"/>
      <w:marBottom w:val="0"/>
      <w:divBdr>
        <w:top w:val="none" w:sz="0" w:space="0" w:color="auto"/>
        <w:left w:val="none" w:sz="0" w:space="0" w:color="auto"/>
        <w:bottom w:val="none" w:sz="0" w:space="0" w:color="auto"/>
        <w:right w:val="none" w:sz="0" w:space="0" w:color="auto"/>
      </w:divBdr>
    </w:div>
    <w:div w:id="2126078870">
      <w:bodyDiv w:val="1"/>
      <w:marLeft w:val="0"/>
      <w:marRight w:val="0"/>
      <w:marTop w:val="0"/>
      <w:marBottom w:val="0"/>
      <w:divBdr>
        <w:top w:val="none" w:sz="0" w:space="0" w:color="auto"/>
        <w:left w:val="none" w:sz="0" w:space="0" w:color="auto"/>
        <w:bottom w:val="none" w:sz="0" w:space="0" w:color="auto"/>
        <w:right w:val="none" w:sz="0" w:space="0" w:color="auto"/>
      </w:divBdr>
    </w:div>
    <w:div w:id="212704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2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23" Type="http://schemas.microsoft.com/office/2011/relationships/people" Target="people.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6D92F-3648-0949-9C98-20FAD17C4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76759</Words>
  <Characters>422178</Characters>
  <Application>Microsoft Macintosh Word</Application>
  <DocSecurity>0</DocSecurity>
  <Lines>3518</Lines>
  <Paragraphs>995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Company>
  <LinksUpToDate>false</LinksUpToDate>
  <CharactersWithSpaces>497942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Frida</dc:creator>
  <cp:lastModifiedBy>Vos, R.A.</cp:lastModifiedBy>
  <cp:revision>284</cp:revision>
  <cp:lastPrinted>2015-12-01T12:24:00Z</cp:lastPrinted>
  <dcterms:created xsi:type="dcterms:W3CDTF">2016-04-29T14:11:00Z</dcterms:created>
  <dcterms:modified xsi:type="dcterms:W3CDTF">2017-04-13T13:54:00Z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http://www.zotero.org/styles/nature-communications</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7th edition</vt:lpwstr>
  </property>
  <property fmtid="{D5CDD505-2E9C-101B-9397-08002B2CF9AE}" pid="18" name="Mendeley Recent Style Id 7_1">
    <vt:lpwstr>http://www.zotero.org/styles/molecular-phylogenetics-and-evolution</vt:lpwstr>
  </property>
  <property fmtid="{D5CDD505-2E9C-101B-9397-08002B2CF9AE}" pid="19" name="Mendeley Recent Style Name 7_1">
    <vt:lpwstr>Molecular Phylogenetics and Evolution</vt:lpwstr>
  </property>
  <property fmtid="{D5CDD505-2E9C-101B-9397-08002B2CF9AE}" pid="20" name="Mendeley Recent Style Id 8_1">
    <vt:lpwstr>http://www.zotero.org/styles/nature-communications</vt:lpwstr>
  </property>
  <property fmtid="{D5CDD505-2E9C-101B-9397-08002B2CF9AE}" pid="21" name="Mendeley Recent Style Name 8_1">
    <vt:lpwstr>Nature Communications</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131cadc8-f627-36d7-96cb-469ce1a7b9ef</vt:lpwstr>
  </property>
</Properties>
</file>